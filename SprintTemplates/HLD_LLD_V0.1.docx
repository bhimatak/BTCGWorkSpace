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09CCEB74" w14:textId="77777777" w:rsidR="009224AC" w:rsidRPr="00DF1414" w:rsidRDefault="00FB59AC" w:rsidP="009224AC">
      <w:pPr>
        <w:jc w:val="right"/>
        <w:rPr>
          <w:color w:val="0000FF"/>
          <w:sz w:val="48"/>
          <w:lang w:val="fr-FR"/>
        </w:rPr>
      </w:pPr>
      <w:r>
        <w:fldChar w:fldCharType="begin"/>
      </w:r>
      <w:r>
        <w:instrText xml:space="preserve"> DOCPROPERTY "Client"  \* MERGEFORMAT </w:instrText>
      </w:r>
      <w:r>
        <w:fldChar w:fldCharType="separate"/>
      </w:r>
      <w:r w:rsidR="00AC0D57">
        <w:rPr>
          <w:b/>
          <w:bCs/>
        </w:rPr>
        <w:t>Error! Unknown document property name.</w:t>
      </w:r>
      <w:r>
        <w:fldChar w:fldCharType="end"/>
      </w:r>
    </w:p>
    <w:p w14:paraId="15716961" w14:textId="77777777" w:rsidR="009224AC" w:rsidRPr="00DF1414" w:rsidRDefault="009224AC" w:rsidP="009224AC">
      <w:pPr>
        <w:jc w:val="right"/>
        <w:rPr>
          <w:sz w:val="28"/>
          <w:lang w:val="fr-FR"/>
        </w:rPr>
      </w:pPr>
      <w:r>
        <w:fldChar w:fldCharType="begin"/>
      </w:r>
      <w:r>
        <w:instrText xml:space="preserve"> DOCPROPERTY "Project"  \* MERGEFORMAT </w:instrText>
      </w:r>
      <w:r>
        <w:fldChar w:fldCharType="separate"/>
      </w:r>
      <w:r w:rsidR="00AC0D57">
        <w:rPr>
          <w:b/>
          <w:bCs/>
        </w:rPr>
        <w:t>Error! Unknown document property name.</w:t>
      </w:r>
      <w:r>
        <w:fldChar w:fldCharType="end"/>
      </w:r>
      <w:r>
        <w:fldChar w:fldCharType="begin"/>
      </w:r>
      <w:r w:rsidRPr="00DF1414">
        <w:rPr>
          <w:lang w:val="fr-FR"/>
        </w:rPr>
        <w:instrText xml:space="preserve"> SUBJECT  \* MERGEFORMAT </w:instrText>
      </w:r>
      <w: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008945F1">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8945F1">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008945F1">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A8D058F"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8945F1">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B43C09">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B43C09">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B43C09">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B43C09">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B43C09">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B43C09">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B43C09">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B43C09">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B43C09">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B43C09">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B43C09">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B43C09">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B43C09">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B43C09">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B43C09">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B43C09">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B43C09">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B43C09">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B43C09">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B43C09">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B43C09">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B43C09">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B43C09">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B43C09">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B43C09">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B43C09">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B43C09">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B43C09">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B43C09">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B43C09">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B43C09">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B43C09">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B43C09">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B43C09">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B43C09">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B43C09">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B43C09">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B43C09">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B43C09">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B43C09">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B43C09">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B43C09">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B43C09">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B43C09">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B43C09">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B43C09">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B43C09">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B43C09">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B43C09">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B43C09">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B43C09">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B43C09">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B43C09">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B43C09">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B43C09">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B43C09">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B43C09">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B43C09">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B43C09">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B43C09">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B43C09">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B43C09">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B43C09">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B43C09">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B43C09">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B43C09">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B43C09">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B43C09">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B43C09">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B43C09">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B43C09">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t>In</w:t>
      </w:r>
      <w:r w:rsidR="009B0A63" w:rsidRPr="003602B9">
        <w:t>troduction</w:t>
      </w:r>
      <w:bookmarkEnd w:id="5"/>
      <w:bookmarkEnd w:id="6"/>
    </w:p>
    <w:p w14:paraId="726F8EF6" w14:textId="77777777" w:rsidR="009B0A63" w:rsidRPr="003602B9" w:rsidRDefault="00F7103C" w:rsidP="00C26C21">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77777777" w:rsidR="009B0A63" w:rsidRPr="003602B9" w:rsidRDefault="009B0A63" w:rsidP="00140A70">
            <w:pPr>
              <w:snapToGrid w:val="0"/>
              <w:rPr>
                <w:rFonts w:ascii="Arial" w:hAnsi="Arial" w:cs="Arial"/>
              </w:rPr>
            </w:pPr>
          </w:p>
        </w:tc>
        <w:tc>
          <w:tcPr>
            <w:tcW w:w="4730" w:type="dxa"/>
            <w:tcBorders>
              <w:top w:val="single" w:sz="4" w:space="0" w:color="000000"/>
              <w:left w:val="single" w:sz="4" w:space="0" w:color="000000"/>
              <w:bottom w:val="single" w:sz="4" w:space="0" w:color="000000"/>
              <w:right w:val="single" w:sz="4" w:space="0" w:color="000000"/>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00140A70">
        <w:tc>
          <w:tcPr>
            <w:tcW w:w="3960" w:type="dxa"/>
            <w:tcBorders>
              <w:left w:val="single" w:sz="4" w:space="0" w:color="000000"/>
              <w:bottom w:val="single" w:sz="4" w:space="0" w:color="000000"/>
            </w:tcBorders>
          </w:tcPr>
          <w:p w14:paraId="77387F95" w14:textId="77777777" w:rsidR="009B0A63" w:rsidRPr="003602B9" w:rsidRDefault="009B0A63" w:rsidP="00140A70">
            <w:pPr>
              <w:snapToGrid w:val="0"/>
              <w:rPr>
                <w:rFonts w:ascii="Arial" w:hAnsi="Arial" w:cs="Arial"/>
              </w:rPr>
            </w:pPr>
          </w:p>
        </w:tc>
        <w:tc>
          <w:tcPr>
            <w:tcW w:w="4730" w:type="dxa"/>
            <w:tcBorders>
              <w:left w:val="single" w:sz="4" w:space="0" w:color="000000"/>
              <w:bottom w:val="single" w:sz="4" w:space="0" w:color="000000"/>
              <w:right w:val="single" w:sz="4" w:space="0" w:color="000000"/>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77777777" w:rsidR="009B0A63" w:rsidRPr="003602B9" w:rsidRDefault="009B0A63" w:rsidP="00140A70">
            <w:pPr>
              <w:snapToGrid w:val="0"/>
              <w:spacing w:line="240" w:lineRule="exact"/>
              <w:ind w:right="-21"/>
              <w:rPr>
                <w:rFonts w:ascii="Arial" w:hAnsi="Arial" w:cs="Arial"/>
              </w:rPr>
            </w:pPr>
          </w:p>
        </w:tc>
        <w:tc>
          <w:tcPr>
            <w:tcW w:w="7030" w:type="dxa"/>
            <w:tcBorders>
              <w:top w:val="single" w:sz="4" w:space="0" w:color="000000"/>
              <w:left w:val="single" w:sz="4" w:space="0" w:color="000000"/>
              <w:bottom w:val="single" w:sz="4" w:space="0" w:color="000000"/>
              <w:right w:val="single" w:sz="4" w:space="0" w:color="000000"/>
            </w:tcBorders>
          </w:tcPr>
          <w:p w14:paraId="72746B4B" w14:textId="77777777" w:rsidR="009B0A63" w:rsidRPr="003602B9" w:rsidRDefault="009B0A63" w:rsidP="00140A70">
            <w:pPr>
              <w:snapToGrid w:val="0"/>
              <w:spacing w:line="240" w:lineRule="exact"/>
              <w:ind w:right="691"/>
              <w:rPr>
                <w:rFonts w:ascii="Arial" w:hAnsi="Arial" w:cs="Arial"/>
              </w:rPr>
            </w:pPr>
          </w:p>
        </w:tc>
      </w:tr>
      <w:tr w:rsidR="009B0A63" w:rsidRPr="003602B9" w14:paraId="6211BDFE" w14:textId="77777777" w:rsidTr="00140A70">
        <w:tc>
          <w:tcPr>
            <w:tcW w:w="1620" w:type="dxa"/>
            <w:tcBorders>
              <w:left w:val="single" w:sz="4" w:space="0" w:color="000000"/>
              <w:bottom w:val="single" w:sz="4" w:space="0" w:color="000000"/>
            </w:tcBorders>
          </w:tcPr>
          <w:p w14:paraId="30F6DE63"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09BE3C08" w14:textId="77777777" w:rsidR="009B0A63" w:rsidRPr="003602B9" w:rsidRDefault="009B0A63" w:rsidP="00140A70">
            <w:pPr>
              <w:snapToGrid w:val="0"/>
              <w:spacing w:line="240" w:lineRule="exact"/>
              <w:ind w:right="691"/>
              <w:rPr>
                <w:rFonts w:ascii="Arial" w:hAnsi="Arial" w:cs="Arial"/>
              </w:rPr>
            </w:pPr>
          </w:p>
        </w:tc>
      </w:tr>
      <w:tr w:rsidR="009B0A63" w:rsidRPr="003602B9" w14:paraId="31DCD6F2" w14:textId="77777777" w:rsidTr="00140A70">
        <w:tc>
          <w:tcPr>
            <w:tcW w:w="1620" w:type="dxa"/>
            <w:tcBorders>
              <w:left w:val="single" w:sz="4" w:space="0" w:color="000000"/>
              <w:bottom w:val="single" w:sz="4" w:space="0" w:color="000000"/>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00140A70">
        <w:tc>
          <w:tcPr>
            <w:tcW w:w="1620" w:type="dxa"/>
            <w:tcBorders>
              <w:left w:val="single" w:sz="4" w:space="0" w:color="000000"/>
              <w:bottom w:val="single" w:sz="4" w:space="0" w:color="000000"/>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4349B718" w14:textId="77777777" w:rsidR="002E66F4" w:rsidRPr="002E66F4" w:rsidRDefault="002E66F4" w:rsidP="00C26C21">
      <w:pPr>
        <w:pStyle w:val="InfoBlue"/>
        <w:jc w:val="both"/>
      </w:pPr>
      <w:r>
        <w:rPr>
          <w:rFonts w:ascii="Arial" w:hAnsi="Arial" w:cs="Arial"/>
        </w:rPr>
        <w:t xml:space="preserve">[This section </w:t>
      </w:r>
      <w:r w:rsidR="00FE3ABB">
        <w:rPr>
          <w:rFonts w:ascii="Arial" w:hAnsi="Arial" w:cs="Arial"/>
        </w:rPr>
        <w:t xml:space="preserve">of the </w:t>
      </w:r>
      <w:r w:rsidR="00FE3ABB" w:rsidRPr="00FE3ABB">
        <w:rPr>
          <w:rFonts w:ascii="Arial" w:hAnsi="Arial" w:cs="Arial"/>
          <w:b/>
        </w:rPr>
        <w:t>HLD LLD Document</w:t>
      </w:r>
      <w:r w:rsidR="00FE3ABB">
        <w:rPr>
          <w:rFonts w:ascii="Arial" w:hAnsi="Arial" w:cs="Arial"/>
        </w:rPr>
        <w:t xml:space="preserve"> </w:t>
      </w:r>
      <w:r>
        <w:rPr>
          <w:rFonts w:ascii="Arial" w:hAnsi="Arial" w:cs="Arial"/>
        </w:rPr>
        <w:t>defines the purpose of the Project.]</w:t>
      </w:r>
    </w:p>
    <w:p w14:paraId="7E01EFCD" w14:textId="77777777" w:rsidR="009B0A63" w:rsidRDefault="009B0A63" w:rsidP="009B0A63">
      <w:pPr>
        <w:pStyle w:val="Heading2"/>
      </w:pPr>
      <w:bookmarkStart w:id="13" w:name="_Toc207768242"/>
      <w:bookmarkStart w:id="14" w:name="_Toc368912252"/>
      <w:r w:rsidRPr="003602B9">
        <w:t>Key Project Objectives</w:t>
      </w:r>
      <w:bookmarkEnd w:id="13"/>
      <w:bookmarkEnd w:id="14"/>
    </w:p>
    <w:p w14:paraId="2B5994BE" w14:textId="77777777" w:rsidR="002E66F4" w:rsidRPr="002E66F4" w:rsidRDefault="00FE3AB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14:paraId="26AC0DDF" w14:textId="77777777" w:rsidR="009B0A63" w:rsidRDefault="009B0A63" w:rsidP="009B0A63">
      <w:pPr>
        <w:pStyle w:val="Heading2"/>
      </w:pPr>
      <w:bookmarkStart w:id="15" w:name="_toc389"/>
      <w:bookmarkStart w:id="16" w:name="_Toc207768243"/>
      <w:bookmarkStart w:id="17" w:name="_Toc368912253"/>
      <w:bookmarkEnd w:id="15"/>
      <w:r>
        <w:t>P</w:t>
      </w:r>
      <w:r w:rsidRPr="003602B9">
        <w:t>roject Scope and Limitation</w:t>
      </w:r>
      <w:bookmarkEnd w:id="16"/>
      <w:bookmarkEnd w:id="17"/>
    </w:p>
    <w:p w14:paraId="319CFD7A"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14:paraId="6EB50683" w14:textId="77777777" w:rsidR="009B0A63" w:rsidRDefault="009B0A63" w:rsidP="009B0A63">
      <w:pPr>
        <w:pStyle w:val="Heading3"/>
      </w:pPr>
      <w:bookmarkStart w:id="18" w:name="_Toc207768244"/>
      <w:bookmarkStart w:id="19" w:name="_Toc368912254"/>
      <w:r w:rsidRPr="003602B9">
        <w:t>In Scope</w:t>
      </w:r>
      <w:bookmarkEnd w:id="18"/>
      <w:bookmarkEnd w:id="19"/>
    </w:p>
    <w:p w14:paraId="31C7BD96"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14:paraId="56C0EFD8" w14:textId="77777777" w:rsidR="009B0A63" w:rsidRDefault="009B0A63" w:rsidP="009B0A63">
      <w:pPr>
        <w:pStyle w:val="Heading3"/>
      </w:pPr>
      <w:bookmarkStart w:id="20" w:name="_Toc207768245"/>
      <w:bookmarkStart w:id="21" w:name="_Toc368912255"/>
      <w:r w:rsidRPr="003602B9">
        <w:t>Out of scope</w:t>
      </w:r>
      <w:bookmarkEnd w:id="20"/>
      <w:bookmarkEnd w:id="21"/>
    </w:p>
    <w:p w14:paraId="42BE0ED4" w14:textId="77777777" w:rsidR="00632C3B" w:rsidRDefault="00632C3B" w:rsidP="00632C3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14:paraId="104BC14C" w14:textId="77777777" w:rsidR="00632C3B" w:rsidRPr="00632C3B" w:rsidRDefault="00632C3B" w:rsidP="00632C3B"/>
    <w:p w14:paraId="454331C3" w14:textId="77777777" w:rsidR="009B0A63" w:rsidRDefault="009B0A63" w:rsidP="009B0A63">
      <w:pPr>
        <w:pStyle w:val="Heading2"/>
      </w:pPr>
      <w:bookmarkStart w:id="22" w:name="_Toc207768246"/>
      <w:bookmarkStart w:id="23" w:name="_Toc368912256"/>
      <w:r w:rsidRPr="003602B9">
        <w:t>Functional Overview</w:t>
      </w:r>
      <w:bookmarkEnd w:id="22"/>
      <w:bookmarkEnd w:id="23"/>
    </w:p>
    <w:p w14:paraId="3DD8E5AC" w14:textId="77777777" w:rsidR="00333A76" w:rsidRP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sections, etc ...).</w:t>
      </w:r>
      <w:r>
        <w:rPr>
          <w:rFonts w:ascii="Arial" w:hAnsi="Arial" w:cs="Arial"/>
        </w:rPr>
        <w:t>]</w:t>
      </w:r>
    </w:p>
    <w:p w14:paraId="44EFDD89" w14:textId="77777777" w:rsidR="009B0A63" w:rsidRDefault="009B0A63" w:rsidP="009B0A63">
      <w:pPr>
        <w:pStyle w:val="Heading2"/>
      </w:pPr>
      <w:bookmarkStart w:id="24" w:name="_Toc207768248"/>
      <w:bookmarkStart w:id="25" w:name="_Toc368912257"/>
      <w:r w:rsidRPr="003602B9">
        <w:t>Assumptions</w:t>
      </w:r>
      <w:bookmarkEnd w:id="24"/>
      <w:r w:rsidR="003751D9">
        <w:t>,</w:t>
      </w:r>
      <w:r w:rsidR="007D4C5D">
        <w:t xml:space="preserve"> Dependencies</w:t>
      </w:r>
      <w:r w:rsidR="003751D9">
        <w:t xml:space="preserve"> &amp; Constraints</w:t>
      </w:r>
      <w:bookmarkEnd w:id="25"/>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03A74288" w14:textId="77777777" w:rsidR="009B0A63" w:rsidRPr="003602B9" w:rsidRDefault="009B0A63" w:rsidP="00E120EC">
      <w:pPr>
        <w:pStyle w:val="Heading2"/>
      </w:pPr>
      <w:bookmarkStart w:id="26" w:name="_Toc207768249"/>
      <w:bookmarkStart w:id="27" w:name="_Toc368912258"/>
      <w:r w:rsidRPr="003602B9">
        <w:t>Risks</w:t>
      </w:r>
      <w:bookmarkEnd w:id="26"/>
      <w:bookmarkEnd w:id="27"/>
    </w:p>
    <w:p w14:paraId="42B010AE" w14:textId="77777777" w:rsidR="00B85653" w:rsidRDefault="003751D9" w:rsidP="0019538E">
      <w:pPr>
        <w:pStyle w:val="InfoBlue"/>
        <w:jc w:val="both"/>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All the risks related to Software, Hardware, Operating System, Users, etc have to be documented here.]</w:t>
      </w:r>
    </w:p>
    <w:p w14:paraId="777CC2AB" w14:textId="77777777" w:rsidR="006B3C2A" w:rsidRDefault="009D4FE0" w:rsidP="006B3C2A">
      <w:pPr>
        <w:pStyle w:val="Heading1"/>
      </w:pPr>
      <w:bookmarkStart w:id="28" w:name="_Toc207768251"/>
      <w:bookmarkStart w:id="29" w:name="_Toc368912259"/>
      <w:r w:rsidRPr="003602B9">
        <w:t>Design Overview</w:t>
      </w:r>
      <w:bookmarkStart w:id="30" w:name="_Toc207768252"/>
      <w:bookmarkEnd w:id="28"/>
      <w:bookmarkEnd w:id="29"/>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14:paraId="5AAB9AF4" w14:textId="77777777" w:rsidR="006B3C2A" w:rsidRDefault="009D4FE0" w:rsidP="006B3C2A">
      <w:pPr>
        <w:pStyle w:val="Heading2"/>
      </w:pPr>
      <w:bookmarkStart w:id="31" w:name="_Toc368912260"/>
      <w:r w:rsidRPr="003602B9">
        <w:t>Design Objectives</w:t>
      </w:r>
      <w:bookmarkStart w:id="32" w:name="_Toc207768253"/>
      <w:bookmarkEnd w:id="30"/>
      <w:bookmarkEnd w:id="31"/>
    </w:p>
    <w:p w14:paraId="046473F0" w14:textId="77777777" w:rsidR="00ED14C1" w:rsidRPr="00ED14C1" w:rsidRDefault="00ED14C1" w:rsidP="00ED14C1">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r>
        <w:rPr>
          <w:rFonts w:ascii="Arial" w:hAnsi="Arial" w:cs="Arial"/>
        </w:rPr>
        <w:t>has to be documented.]</w:t>
      </w:r>
    </w:p>
    <w:p w14:paraId="1CC063E1" w14:textId="77777777" w:rsidR="009D4FE0" w:rsidRDefault="009D4FE0" w:rsidP="006B3C2A">
      <w:pPr>
        <w:pStyle w:val="Heading3"/>
      </w:pPr>
      <w:bookmarkStart w:id="33" w:name="_Toc368912261"/>
      <w:r w:rsidRPr="003602B9">
        <w:t>Recommended Architecture</w:t>
      </w:r>
      <w:bookmarkEnd w:id="32"/>
      <w:bookmarkEnd w:id="33"/>
    </w:p>
    <w:p w14:paraId="1BC4703A" w14:textId="77777777" w:rsidR="00912B13" w:rsidRP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5A123178" w14:textId="77777777" w:rsidR="00ED6EDC" w:rsidRDefault="009D4FE0" w:rsidP="00140A70">
      <w:pPr>
        <w:pStyle w:val="Heading2"/>
      </w:pPr>
      <w:bookmarkStart w:id="34" w:name="_Toc207768255"/>
      <w:bookmarkStart w:id="35" w:name="_Toc368912262"/>
      <w:r w:rsidRPr="003602B9">
        <w:t>Architectural Strategies</w:t>
      </w:r>
      <w:bookmarkStart w:id="36" w:name="_Toc207768256"/>
      <w:bookmarkEnd w:id="34"/>
      <w:bookmarkEnd w:id="35"/>
    </w:p>
    <w:p w14:paraId="07009E9D" w14:textId="77777777"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3DD1B498" w14:textId="77777777" w:rsidR="00AD0765" w:rsidRDefault="009D4FE0" w:rsidP="00AD0765">
      <w:pPr>
        <w:pStyle w:val="Heading3"/>
      </w:pPr>
      <w:bookmarkStart w:id="37" w:name="_Toc368912263"/>
      <w:r w:rsidRPr="003602B9">
        <w:t>Design Alternative</w:t>
      </w:r>
      <w:bookmarkStart w:id="38" w:name="_Toc207768258"/>
      <w:bookmarkEnd w:id="36"/>
      <w:bookmarkEnd w:id="37"/>
    </w:p>
    <w:p w14:paraId="3109F09B" w14:textId="77777777" w:rsidR="00B1405F" w:rsidRPr="00B1405F" w:rsidRDefault="00B1405F" w:rsidP="00B1405F">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6560256D" w14:textId="77777777" w:rsidR="00AD0765" w:rsidRDefault="009D4FE0" w:rsidP="00AD0765">
      <w:pPr>
        <w:pStyle w:val="Heading3"/>
      </w:pPr>
      <w:bookmarkStart w:id="39" w:name="_Toc368912264"/>
      <w:r w:rsidRPr="003602B9">
        <w:t>Reuse of Existing Common Services/Utilities</w:t>
      </w:r>
      <w:bookmarkStart w:id="40" w:name="_Toc207768259"/>
      <w:bookmarkEnd w:id="38"/>
      <w:bookmarkEnd w:id="39"/>
    </w:p>
    <w:p w14:paraId="3488AC80"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7A4E8589" w14:textId="77777777" w:rsidR="00AD0765" w:rsidRDefault="009D4FE0" w:rsidP="00AD0765">
      <w:pPr>
        <w:pStyle w:val="Heading3"/>
      </w:pPr>
      <w:bookmarkStart w:id="41" w:name="_Toc368912265"/>
      <w:r w:rsidRPr="003602B9">
        <w:t>Creation of New Common Services/Utilities</w:t>
      </w:r>
      <w:bookmarkStart w:id="42" w:name="_Toc207768260"/>
      <w:bookmarkEnd w:id="40"/>
      <w:bookmarkEnd w:id="41"/>
    </w:p>
    <w:p w14:paraId="3165CD36"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14:paraId="297E4E96" w14:textId="77777777" w:rsidR="00AD0765" w:rsidRDefault="009D4FE0" w:rsidP="00AD0765">
      <w:pPr>
        <w:pStyle w:val="Heading3"/>
      </w:pPr>
      <w:bookmarkStart w:id="43" w:name="_Toc368912266"/>
      <w:r w:rsidRPr="003602B9">
        <w:t>User Interface Paradigms</w:t>
      </w:r>
      <w:bookmarkStart w:id="44" w:name="_Toc207768263"/>
      <w:bookmarkEnd w:id="42"/>
      <w:bookmarkEnd w:id="43"/>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5" w:name="_Toc368912267"/>
      <w:r w:rsidRPr="003602B9">
        <w:t>System Interface Paradigms</w:t>
      </w:r>
      <w:bookmarkStart w:id="46" w:name="_Toc207768264"/>
      <w:bookmarkEnd w:id="44"/>
      <w:bookmarkEnd w:id="45"/>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7" w:name="_Toc368912268"/>
      <w:r w:rsidRPr="003602B9">
        <w:t xml:space="preserve">Error Detection </w:t>
      </w:r>
      <w:bookmarkStart w:id="48" w:name="_Toc361156523"/>
      <w:bookmarkStart w:id="49" w:name="_Toc207768265"/>
      <w:bookmarkEnd w:id="46"/>
      <w:r w:rsidR="005E7584">
        <w:t>/ Exceptional Handling</w:t>
      </w:r>
      <w:bookmarkEnd w:id="47"/>
      <w:bookmarkEnd w:id="48"/>
    </w:p>
    <w:p w14:paraId="67C5A003" w14:textId="77777777" w:rsidR="00F46DA6" w:rsidRPr="000C74B2"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2398946B" w14:textId="77777777" w:rsidR="00AD0765" w:rsidRDefault="009D4FE0" w:rsidP="00FD12E4">
      <w:pPr>
        <w:pStyle w:val="Heading3"/>
      </w:pPr>
      <w:bookmarkStart w:id="50" w:name="_Toc368912269"/>
      <w:r w:rsidRPr="003602B9">
        <w:t>Memory Management</w:t>
      </w:r>
      <w:bookmarkStart w:id="51" w:name="_Toc207768266"/>
      <w:bookmarkEnd w:id="49"/>
      <w:bookmarkEnd w:id="50"/>
    </w:p>
    <w:p w14:paraId="2F8293FB" w14:textId="77777777" w:rsidR="000C74B2" w:rsidRP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3F73C61F" w14:textId="77777777" w:rsidR="00AD0765" w:rsidRDefault="009D4FE0" w:rsidP="00FD12E4">
      <w:pPr>
        <w:pStyle w:val="Heading3"/>
      </w:pPr>
      <w:bookmarkStart w:id="52" w:name="_Toc368912270"/>
      <w:r w:rsidRPr="003602B9">
        <w:t>Performance</w:t>
      </w:r>
      <w:bookmarkStart w:id="53" w:name="_Toc207768267"/>
      <w:bookmarkEnd w:id="51"/>
      <w:bookmarkEnd w:id="52"/>
    </w:p>
    <w:p w14:paraId="5784671B" w14:textId="77777777" w:rsidR="00272E71" w:rsidRPr="00272E71" w:rsidRDefault="00272E71" w:rsidP="00272E71">
      <w:pPr>
        <w:pStyle w:val="InfoBlue"/>
        <w:jc w:val="both"/>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14:paraId="0D745A77" w14:textId="77777777" w:rsidR="00AD0765" w:rsidRDefault="009D4FE0" w:rsidP="00FD12E4">
      <w:pPr>
        <w:pStyle w:val="Heading3"/>
      </w:pPr>
      <w:bookmarkStart w:id="54" w:name="_Toc368912271"/>
      <w:r w:rsidRPr="003602B9">
        <w:t>Security</w:t>
      </w:r>
      <w:bookmarkStart w:id="55" w:name="_Toc207768271"/>
      <w:bookmarkEnd w:id="53"/>
      <w:bookmarkEnd w:id="54"/>
    </w:p>
    <w:p w14:paraId="43BF5109" w14:textId="77777777" w:rsidR="00272E71" w:rsidRP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1D949CE4" w14:textId="77777777" w:rsidR="00AD0765" w:rsidRDefault="009D4FE0" w:rsidP="00FD12E4">
      <w:pPr>
        <w:pStyle w:val="Heading3"/>
      </w:pPr>
      <w:bookmarkStart w:id="56" w:name="_Toc368912272"/>
      <w:r w:rsidRPr="00272E71">
        <w:t>Concurrency and Synchronization</w:t>
      </w:r>
      <w:bookmarkStart w:id="57" w:name="_Toc207768272"/>
      <w:bookmarkEnd w:id="55"/>
      <w:bookmarkEnd w:id="56"/>
    </w:p>
    <w:p w14:paraId="69538967" w14:textId="77777777" w:rsidR="00DA6E32" w:rsidRPr="00DA6E32" w:rsidRDefault="00DA6E32" w:rsidP="00DA6E32">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14:paraId="44CB258F" w14:textId="77777777" w:rsidR="00AD0765" w:rsidRDefault="009D4FE0" w:rsidP="00FD12E4">
      <w:pPr>
        <w:pStyle w:val="Heading3"/>
      </w:pPr>
      <w:bookmarkStart w:id="58" w:name="_Toc368912273"/>
      <w:r w:rsidRPr="003602B9">
        <w:t>Housekeeping and Maintenanc</w:t>
      </w:r>
      <w:bookmarkStart w:id="59" w:name="_Toc207768273"/>
      <w:bookmarkEnd w:id="57"/>
      <w:r w:rsidR="00AD0765">
        <w:t>e</w:t>
      </w:r>
      <w:bookmarkEnd w:id="58"/>
    </w:p>
    <w:p w14:paraId="406CC36E" w14:textId="77777777" w:rsidR="00D10D5F" w:rsidRDefault="00DA6E32" w:rsidP="00C26C2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59"/>
    </w:p>
    <w:p w14:paraId="27921CB1" w14:textId="77777777" w:rsidR="00D10D5F" w:rsidRDefault="00D10D5F" w:rsidP="00D10D5F">
      <w:pPr>
        <w:pStyle w:val="Heading1"/>
      </w:pPr>
      <w:bookmarkStart w:id="60" w:name="_Toc207768275"/>
      <w:bookmarkStart w:id="61" w:name="_Toc368912274"/>
      <w:r w:rsidRPr="003602B9">
        <w:t>System Architecture</w:t>
      </w:r>
      <w:bookmarkStart w:id="62" w:name="_Toc207768276"/>
      <w:bookmarkEnd w:id="60"/>
      <w:bookmarkEnd w:id="61"/>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63" w:name="_Toc368912275"/>
      <w:r w:rsidRPr="003602B9">
        <w:t>System Architecture Diagram.</w:t>
      </w:r>
      <w:r>
        <w:t xml:space="preserve"> </w:t>
      </w:r>
      <w:r w:rsidRPr="003602B9">
        <w:t>(Not Necessary)</w:t>
      </w:r>
      <w:bookmarkStart w:id="64" w:name="_Toc207768278"/>
      <w:bookmarkEnd w:id="62"/>
      <w:bookmarkEnd w:id="63"/>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65" w:name="_Toc368912276"/>
      <w:r w:rsidRPr="003602B9">
        <w:t>System Use-Cases</w:t>
      </w:r>
      <w:bookmarkStart w:id="66" w:name="_Toc207768279"/>
      <w:bookmarkEnd w:id="64"/>
      <w:bookmarkEnd w:id="65"/>
    </w:p>
    <w:p w14:paraId="1193970F" w14:textId="77777777" w:rsidR="00D00827" w:rsidRP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14:paraId="6616E2C1" w14:textId="77777777" w:rsidR="00D10D5F" w:rsidRDefault="00D10D5F" w:rsidP="00D10D5F">
      <w:pPr>
        <w:pStyle w:val="Heading2"/>
      </w:pPr>
      <w:bookmarkStart w:id="67" w:name="_Toc368912277"/>
      <w:r w:rsidRPr="003602B9">
        <w:t>Subsystem Architecture</w:t>
      </w:r>
      <w:bookmarkStart w:id="68" w:name="_Toc207768280"/>
      <w:bookmarkEnd w:id="66"/>
      <w:bookmarkEnd w:id="67"/>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69" w:name="_Toc368912278"/>
      <w:r w:rsidRPr="003602B9">
        <w:t>System Interfaces</w:t>
      </w:r>
      <w:bookmarkStart w:id="70" w:name="_Toc207768281"/>
      <w:bookmarkEnd w:id="68"/>
      <w:bookmarkEnd w:id="69"/>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14:paraId="62D54D67" w14:textId="77777777" w:rsidR="00D10D5F" w:rsidRDefault="00D10D5F" w:rsidP="00D10D5F">
      <w:pPr>
        <w:pStyle w:val="Heading3"/>
      </w:pPr>
      <w:bookmarkStart w:id="71" w:name="_Toc368912279"/>
      <w:r w:rsidRPr="003602B9">
        <w:t>Internal Interfaces</w:t>
      </w:r>
      <w:bookmarkStart w:id="72" w:name="_Toc207768282"/>
      <w:bookmarkEnd w:id="70"/>
      <w:bookmarkEnd w:id="71"/>
    </w:p>
    <w:p w14:paraId="2C075F55"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31E0FD79" w14:textId="77777777" w:rsidR="00D10D5F" w:rsidRDefault="00D10D5F" w:rsidP="00D10D5F">
      <w:pPr>
        <w:pStyle w:val="Heading3"/>
      </w:pPr>
      <w:bookmarkStart w:id="73" w:name="_Toc368912280"/>
      <w:r>
        <w:t>External</w:t>
      </w:r>
      <w:r w:rsidRPr="003602B9">
        <w:t xml:space="preserve"> Interfaces</w:t>
      </w:r>
      <w:bookmarkStart w:id="74" w:name="_Toc207768283"/>
      <w:bookmarkEnd w:id="72"/>
      <w:bookmarkEnd w:id="73"/>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5" w:name="_Toc207768287"/>
      <w:bookmarkStart w:id="76" w:name="_Toc368912281"/>
      <w:bookmarkEnd w:id="74"/>
      <w:r w:rsidRPr="003602B9">
        <w:t>Detailed System Design</w:t>
      </w:r>
      <w:bookmarkStart w:id="77" w:name="_Toc207768300"/>
      <w:bookmarkEnd w:id="75"/>
      <w:bookmarkEnd w:id="76"/>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8" w:name="_Toc368912282"/>
      <w:r w:rsidRPr="003602B9">
        <w:t>Key Entities</w:t>
      </w:r>
      <w:bookmarkStart w:id="79" w:name="_Toc207768301"/>
      <w:bookmarkEnd w:id="77"/>
      <w:bookmarkEnd w:id="78"/>
    </w:p>
    <w:p w14:paraId="6E1B5C9E" w14:textId="77777777" w:rsidR="007B42B5" w:rsidRP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2ABD1110" w14:textId="77777777" w:rsidR="00F304DA" w:rsidRDefault="0045480B" w:rsidP="00F304DA">
      <w:pPr>
        <w:pStyle w:val="Heading2"/>
      </w:pPr>
      <w:bookmarkStart w:id="80" w:name="_Toc368912283"/>
      <w:r w:rsidRPr="003602B9">
        <w:t>Detailed-Level Database Design</w:t>
      </w:r>
      <w:bookmarkStart w:id="81" w:name="_Toc207768303"/>
      <w:bookmarkEnd w:id="79"/>
      <w:bookmarkEnd w:id="80"/>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82" w:name="_Toc361156525"/>
      <w:bookmarkStart w:id="83" w:name="_Toc368912284"/>
      <w:r>
        <w:t>Data Mapping Information</w:t>
      </w:r>
      <w:bookmarkEnd w:id="82"/>
      <w:bookmarkEnd w:id="83"/>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B43C09" w:rsidP="00E431BD">
      <w:pPr>
        <w:pStyle w:val="InfoBlue"/>
        <w:jc w:val="both"/>
        <w:rPr>
          <w:rFonts w:ascii="Arial" w:hAnsi="Arial" w:cs="Arial"/>
        </w:rPr>
      </w:pPr>
      <w:hyperlink r:id="rId17"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18"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B43C09" w:rsidP="00E431BD">
      <w:pPr>
        <w:pStyle w:val="InfoBlue"/>
        <w:jc w:val="both"/>
      </w:pPr>
      <w:hyperlink r:id="rId19"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14:paraId="39639367" w14:textId="77777777" w:rsidR="005E7584" w:rsidRDefault="005E7584" w:rsidP="005E7584">
      <w:pPr>
        <w:pStyle w:val="Heading3"/>
      </w:pPr>
      <w:bookmarkStart w:id="84" w:name="_Toc368912285"/>
      <w:r w:rsidRPr="003602B9">
        <w:t>Data Conversion</w:t>
      </w:r>
      <w:bookmarkEnd w:id="84"/>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85" w:name="_Toc368912286"/>
      <w:r w:rsidRPr="003602B9">
        <w:t>Archival and retention requirements</w:t>
      </w:r>
      <w:bookmarkStart w:id="86" w:name="_Toc207768304"/>
      <w:bookmarkEnd w:id="81"/>
      <w:bookmarkEnd w:id="85"/>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7" w:name="_Toc368912287"/>
      <w:r>
        <w:t>Disaster and Failure Recovery</w:t>
      </w:r>
      <w:bookmarkEnd w:id="87"/>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8" w:name="_Toc361156518"/>
      <w:bookmarkStart w:id="89" w:name="_Toc368912288"/>
      <w:r>
        <w:t>Business Process workflow</w:t>
      </w:r>
      <w:bookmarkEnd w:id="88"/>
      <w:bookmarkEnd w:id="89"/>
      <w:r>
        <w:t xml:space="preserve"> </w:t>
      </w:r>
    </w:p>
    <w:p w14:paraId="27D3B863"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0557BE5" w14:textId="77777777" w:rsidR="00E120EC" w:rsidRDefault="00E120EC" w:rsidP="002039EE">
      <w:pPr>
        <w:pStyle w:val="Heading2"/>
      </w:pPr>
      <w:bookmarkStart w:id="90" w:name="_Toc361156519"/>
      <w:bookmarkStart w:id="91" w:name="_Toc368912289"/>
      <w:r>
        <w:t>Business Process Modeling and Management (as applicable)</w:t>
      </w:r>
      <w:bookmarkEnd w:id="90"/>
      <w:bookmarkEnd w:id="91"/>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92" w:name="_Toc361156521"/>
      <w:bookmarkStart w:id="93" w:name="_Toc368912290"/>
      <w:r>
        <w:t>Business Logic</w:t>
      </w:r>
      <w:bookmarkEnd w:id="92"/>
      <w:bookmarkEnd w:id="93"/>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94" w:name="_Toc361156522"/>
      <w:bookmarkStart w:id="95" w:name="_Toc368912291"/>
      <w:r>
        <w:t>Variables</w:t>
      </w:r>
      <w:bookmarkEnd w:id="94"/>
      <w:bookmarkEnd w:id="95"/>
    </w:p>
    <w:p w14:paraId="5595D399" w14:textId="77777777" w:rsidR="00A610A4" w:rsidRPr="00A610A4" w:rsidRDefault="000C58FF" w:rsidP="000C58FF">
      <w:pPr>
        <w:pStyle w:val="InfoBlue"/>
        <w:jc w:val="both"/>
      </w:pPr>
      <w:r w:rsidRPr="00A610A4">
        <w:rPr>
          <w:rFonts w:ascii="Arial" w:hAnsi="Arial" w:cs="Arial"/>
        </w:rPr>
        <w:t xml:space="preserve">[Document the </w:t>
      </w:r>
      <w:r>
        <w:rPr>
          <w:rFonts w:ascii="Arial" w:hAnsi="Arial" w:cs="Arial"/>
        </w:rPr>
        <w:t>details of Variables, naming conventions, usage etc in this section.</w:t>
      </w:r>
      <w:r w:rsidRPr="00A610A4">
        <w:rPr>
          <w:rFonts w:ascii="Arial" w:hAnsi="Arial" w:cs="Arial"/>
        </w:rPr>
        <w:t>]</w:t>
      </w:r>
    </w:p>
    <w:p w14:paraId="6FE379BC" w14:textId="77777777" w:rsidR="00E120EC" w:rsidRDefault="00E120EC" w:rsidP="00E120EC">
      <w:pPr>
        <w:pStyle w:val="Heading2"/>
      </w:pPr>
      <w:bookmarkStart w:id="96" w:name="_Toc361156524"/>
      <w:bookmarkStart w:id="97" w:name="_Toc368912292"/>
      <w:r>
        <w:t>Activity / Class Diagrams (as applicable)</w:t>
      </w:r>
      <w:bookmarkEnd w:id="96"/>
      <w:bookmarkEnd w:id="97"/>
    </w:p>
    <w:p w14:paraId="04C20362" w14:textId="77777777" w:rsidR="000C58FF" w:rsidRP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2208713D" w14:textId="77777777" w:rsidR="00193769" w:rsidRDefault="00193769" w:rsidP="00193769">
      <w:pPr>
        <w:pStyle w:val="Heading2"/>
      </w:pPr>
      <w:bookmarkStart w:id="98" w:name="_Toc368912293"/>
      <w:r>
        <w:t>Data Migration</w:t>
      </w:r>
      <w:bookmarkEnd w:id="98"/>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99" w:name="_Toc502732269"/>
      <w:bookmarkStart w:id="100" w:name="_Toc368912294"/>
      <w:r>
        <w:t>Architectural Representation</w:t>
      </w:r>
      <w:bookmarkEnd w:id="99"/>
      <w:bookmarkEnd w:id="100"/>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01" w:name="_Toc502732270"/>
      <w:bookmarkStart w:id="102" w:name="_Toc368912295"/>
      <w:r>
        <w:t>Architectural Goals and Constraints</w:t>
      </w:r>
      <w:bookmarkEnd w:id="101"/>
      <w:bookmarkEnd w:id="102"/>
      <w:r>
        <w:t xml:space="preserve"> </w:t>
      </w:r>
    </w:p>
    <w:p w14:paraId="4756924D" w14:textId="77777777" w:rsidR="001E2AC5" w:rsidRDefault="001E2AC5" w:rsidP="001E2AC5">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14:paraId="5F3775E7" w14:textId="77777777" w:rsidR="001E2AC5" w:rsidRDefault="001E2AC5" w:rsidP="001E2AC5">
      <w:pPr>
        <w:pStyle w:val="Heading3"/>
      </w:pPr>
      <w:bookmarkStart w:id="103" w:name="_Toc502732271"/>
      <w:bookmarkStart w:id="104" w:name="_Toc368912296"/>
      <w:r>
        <w:t>Logical View</w:t>
      </w:r>
      <w:bookmarkEnd w:id="103"/>
      <w:bookmarkEnd w:id="104"/>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77777777" w:rsidR="001E2AC5" w:rsidRDefault="001E2AC5" w:rsidP="001E2AC5">
      <w:pPr>
        <w:pStyle w:val="Heading3"/>
      </w:pPr>
      <w:bookmarkStart w:id="105" w:name="_Toc502732273"/>
      <w:bookmarkStart w:id="106" w:name="_Toc368912297"/>
      <w:r>
        <w:t>Architecturally Significant Design Packages</w:t>
      </w:r>
      <w:bookmarkEnd w:id="105"/>
      <w:bookmarkEnd w:id="106"/>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07" w:name="_Toc502732274"/>
      <w:bookmarkStart w:id="108" w:name="_Toc368912298"/>
      <w:r>
        <w:t>Data model</w:t>
      </w:r>
      <w:bookmarkEnd w:id="107"/>
      <w:bookmarkEnd w:id="108"/>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09" w:name="_Toc502732275"/>
      <w:r>
        <w:rPr>
          <w:rFonts w:ascii="Arial" w:hAnsi="Arial" w:cs="Arial"/>
          <w:b/>
          <w:sz w:val="24"/>
        </w:rPr>
        <w:t>Legacy system data model</w:t>
      </w:r>
      <w:bookmarkEnd w:id="109"/>
    </w:p>
    <w:p w14:paraId="01758950" w14:textId="77777777" w:rsidR="001E2AC5" w:rsidRDefault="001E2AC5" w:rsidP="001E2AC5">
      <w:pPr>
        <w:ind w:left="720"/>
        <w:rPr>
          <w:rFonts w:ascii="Arial" w:hAnsi="Arial" w:cs="Arial"/>
          <w:b/>
          <w:sz w:val="24"/>
        </w:rPr>
      </w:pPr>
      <w:bookmarkStart w:id="110" w:name="_Toc502732276"/>
      <w:r>
        <w:rPr>
          <w:rFonts w:ascii="Arial" w:hAnsi="Arial" w:cs="Arial"/>
          <w:b/>
          <w:sz w:val="24"/>
        </w:rPr>
        <w:t>Proposed system data model</w:t>
      </w:r>
      <w:bookmarkEnd w:id="110"/>
    </w:p>
    <w:p w14:paraId="152176BD" w14:textId="77777777" w:rsidR="001E2AC5" w:rsidRDefault="001E2AC5" w:rsidP="00C26C21">
      <w:pPr>
        <w:ind w:left="720"/>
        <w:rPr>
          <w:rFonts w:ascii="Arial" w:hAnsi="Arial" w:cs="Arial"/>
          <w:b/>
          <w:sz w:val="24"/>
        </w:rPr>
      </w:pPr>
      <w:bookmarkStart w:id="111" w:name="_Toc502732277"/>
      <w:r>
        <w:rPr>
          <w:rFonts w:ascii="Arial" w:hAnsi="Arial" w:cs="Arial"/>
          <w:b/>
          <w:sz w:val="24"/>
        </w:rPr>
        <w:t>Interface data model</w:t>
      </w:r>
      <w:bookmarkEnd w:id="111"/>
      <w:r>
        <w:rPr>
          <w:rFonts w:ascii="Arial" w:hAnsi="Arial" w:cs="Arial"/>
        </w:rPr>
        <w:t xml:space="preserve"> </w:t>
      </w:r>
    </w:p>
    <w:p w14:paraId="3FD4FEBD" w14:textId="77777777" w:rsidR="001E2AC5" w:rsidRDefault="001E2AC5" w:rsidP="001E2AC5">
      <w:pPr>
        <w:pStyle w:val="Heading3"/>
      </w:pPr>
      <w:bookmarkStart w:id="112" w:name="_Toc368912299"/>
      <w:r>
        <w:t>Deployment View</w:t>
      </w:r>
      <w:bookmarkEnd w:id="112"/>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13" w:name="_Toc368912300"/>
      <w:r w:rsidRPr="003602B9">
        <w:t>Environment Description</w:t>
      </w:r>
      <w:bookmarkStart w:id="114" w:name="_Toc207768305"/>
      <w:bookmarkEnd w:id="86"/>
      <w:bookmarkEnd w:id="113"/>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77777777" w:rsidR="00F304DA" w:rsidRDefault="00F304DA" w:rsidP="00F304DA">
      <w:pPr>
        <w:pStyle w:val="Heading2"/>
      </w:pPr>
      <w:bookmarkStart w:id="115" w:name="_Toc368912301"/>
      <w:r w:rsidRPr="003602B9">
        <w:t>Time Zone Support</w:t>
      </w:r>
      <w:bookmarkStart w:id="116" w:name="_Toc207768306"/>
      <w:bookmarkEnd w:id="114"/>
      <w:bookmarkEnd w:id="115"/>
    </w:p>
    <w:p w14:paraId="60AFD04E" w14:textId="77777777" w:rsidR="0033685F" w:rsidRPr="0033685F" w:rsidRDefault="0033685F" w:rsidP="0033685F">
      <w:pPr>
        <w:pStyle w:val="InfoBlue"/>
        <w:jc w:val="both"/>
        <w:rPr>
          <w:rFonts w:ascii="Arial" w:hAnsi="Arial" w:cs="Arial"/>
        </w:rPr>
      </w:pPr>
      <w:r w:rsidRPr="0033685F">
        <w:rPr>
          <w:rFonts w:ascii="Arial" w:hAnsi="Arial" w:cs="Arial"/>
        </w:rPr>
        <w:t>[The details with respect to the Time Zone Support have to be documented here.]</w:t>
      </w:r>
    </w:p>
    <w:p w14:paraId="53D72A35" w14:textId="77777777" w:rsidR="00F304DA" w:rsidRDefault="00F304DA" w:rsidP="00F304DA">
      <w:pPr>
        <w:pStyle w:val="Heading2"/>
      </w:pPr>
      <w:bookmarkStart w:id="117" w:name="_Toc368912302"/>
      <w:r w:rsidRPr="003602B9">
        <w:t>Language Support</w:t>
      </w:r>
      <w:bookmarkStart w:id="118" w:name="_Toc207768307"/>
      <w:bookmarkEnd w:id="116"/>
      <w:bookmarkEnd w:id="117"/>
    </w:p>
    <w:p w14:paraId="007B2659" w14:textId="77777777" w:rsidR="0033685F" w:rsidRPr="0033685F" w:rsidRDefault="0033685F" w:rsidP="00C26C21">
      <w:pPr>
        <w:pStyle w:val="InfoBlue"/>
        <w:jc w:val="both"/>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have to be documented here.]</w:t>
      </w:r>
    </w:p>
    <w:p w14:paraId="0F7AD7D0" w14:textId="77777777" w:rsidR="00F304DA" w:rsidRDefault="00F304DA" w:rsidP="00F304DA">
      <w:pPr>
        <w:pStyle w:val="Heading2"/>
      </w:pPr>
      <w:bookmarkStart w:id="119" w:name="_Toc368912303"/>
      <w:r w:rsidRPr="003602B9">
        <w:t>User Desktop Requirements</w:t>
      </w:r>
      <w:bookmarkStart w:id="120" w:name="_Toc207768308"/>
      <w:bookmarkEnd w:id="118"/>
      <w:bookmarkEnd w:id="119"/>
    </w:p>
    <w:p w14:paraId="76B5F1DF" w14:textId="77777777" w:rsidR="0033685F" w:rsidRPr="0033685F" w:rsidRDefault="0033685F" w:rsidP="0033685F">
      <w:pPr>
        <w:pStyle w:val="InfoBlue"/>
        <w:jc w:val="both"/>
        <w:rPr>
          <w:rFonts w:ascii="Arial" w:hAnsi="Arial" w:cs="Arial"/>
        </w:rPr>
      </w:pPr>
      <w:r w:rsidRPr="0033685F">
        <w:rPr>
          <w:rFonts w:ascii="Arial" w:hAnsi="Arial" w:cs="Arial"/>
        </w:rPr>
        <w:t>[Document all the User Desktop requirements here in this section.]</w:t>
      </w:r>
    </w:p>
    <w:p w14:paraId="3D0CDCE7" w14:textId="77777777" w:rsidR="00F304DA" w:rsidRDefault="00F304DA" w:rsidP="00F304DA">
      <w:pPr>
        <w:pStyle w:val="Heading2"/>
      </w:pPr>
      <w:bookmarkStart w:id="121" w:name="_Toc368912304"/>
      <w:r w:rsidRPr="003602B9">
        <w:t>Server-Side Requirements</w:t>
      </w:r>
      <w:bookmarkStart w:id="122" w:name="_Toc207768309"/>
      <w:bookmarkEnd w:id="120"/>
      <w:bookmarkEnd w:id="121"/>
    </w:p>
    <w:p w14:paraId="318366E8" w14:textId="77777777" w:rsidR="0033685F" w:rsidRPr="0033685F" w:rsidRDefault="0033685F" w:rsidP="0033685F">
      <w:pPr>
        <w:pStyle w:val="InfoBlue"/>
        <w:jc w:val="both"/>
        <w:rPr>
          <w:rFonts w:ascii="Arial" w:hAnsi="Arial" w:cs="Arial"/>
        </w:rPr>
      </w:pPr>
      <w:r w:rsidRPr="0033685F">
        <w:rPr>
          <w:rFonts w:ascii="Arial" w:hAnsi="Arial" w:cs="Arial"/>
        </w:rPr>
        <w:t>[All the server side requirements including, disk space, Application servers, Jobs, Network etc have to be detailed out in this section and subsections. Add further subsections as needed.]</w:t>
      </w:r>
    </w:p>
    <w:p w14:paraId="190F95B8" w14:textId="77777777" w:rsidR="00F304DA" w:rsidRDefault="00F304DA" w:rsidP="00F304DA">
      <w:pPr>
        <w:pStyle w:val="Heading3"/>
      </w:pPr>
      <w:bookmarkStart w:id="123" w:name="_Toc368912305"/>
      <w:r w:rsidRPr="003602B9">
        <w:t>Deployment Considerations</w:t>
      </w:r>
      <w:bookmarkStart w:id="124" w:name="_Toc207768310"/>
      <w:bookmarkEnd w:id="122"/>
      <w:bookmarkEnd w:id="123"/>
    </w:p>
    <w:p w14:paraId="05EF799B"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Deployment Considerations have to be documented here.</w:t>
      </w:r>
      <w:r w:rsidRPr="0033685F">
        <w:rPr>
          <w:rFonts w:ascii="Arial" w:hAnsi="Arial" w:cs="Arial"/>
        </w:rPr>
        <w:t>]</w:t>
      </w:r>
    </w:p>
    <w:p w14:paraId="4F18E6E8" w14:textId="77777777" w:rsidR="00F304DA" w:rsidRDefault="00F304DA" w:rsidP="00F304DA">
      <w:pPr>
        <w:pStyle w:val="Heading3"/>
      </w:pPr>
      <w:bookmarkStart w:id="125" w:name="_Toc368912306"/>
      <w:r w:rsidRPr="00F304DA">
        <w:t>Application Server Disk Space</w:t>
      </w:r>
      <w:bookmarkEnd w:id="124"/>
      <w:bookmarkEnd w:id="125"/>
      <w:r w:rsidRPr="00F304DA">
        <w:t xml:space="preserve"> </w:t>
      </w:r>
      <w:bookmarkStart w:id="126" w:name="_Toc207768311"/>
    </w:p>
    <w:p w14:paraId="095F2395"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14:paraId="21E4C1AE" w14:textId="77777777" w:rsidR="00F304DA" w:rsidRDefault="00F304DA" w:rsidP="00F304DA">
      <w:pPr>
        <w:pStyle w:val="Heading3"/>
      </w:pPr>
      <w:bookmarkStart w:id="127" w:name="_Toc368912307"/>
      <w:r w:rsidRPr="003602B9">
        <w:t>Database Server Disk Spac</w:t>
      </w:r>
      <w:bookmarkStart w:id="128" w:name="_Toc207768312"/>
      <w:bookmarkEnd w:id="126"/>
      <w:r>
        <w:t>e</w:t>
      </w:r>
      <w:bookmarkEnd w:id="127"/>
    </w:p>
    <w:p w14:paraId="5FE6ECAD"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14:paraId="39129917" w14:textId="77777777" w:rsidR="00F304DA" w:rsidRDefault="00F304DA" w:rsidP="00F304DA">
      <w:pPr>
        <w:pStyle w:val="Heading3"/>
      </w:pPr>
      <w:bookmarkStart w:id="129" w:name="_Toc368912308"/>
      <w:r w:rsidRPr="003602B9">
        <w:t>Integration Requirements</w:t>
      </w:r>
      <w:bookmarkStart w:id="130" w:name="_Toc207768313"/>
      <w:bookmarkEnd w:id="128"/>
      <w:bookmarkEnd w:id="129"/>
    </w:p>
    <w:p w14:paraId="1987E4F2"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Integration of various components at the environment level have to be documented here.]</w:t>
      </w:r>
    </w:p>
    <w:p w14:paraId="0D66C65F" w14:textId="77777777" w:rsidR="00C57D33" w:rsidRDefault="00C57D33" w:rsidP="00C57D33">
      <w:pPr>
        <w:pStyle w:val="Heading3"/>
      </w:pPr>
      <w:bookmarkStart w:id="131" w:name="_Toc361155804"/>
      <w:bookmarkStart w:id="132" w:name="_Toc368912309"/>
      <w:r>
        <w:t>Jobs</w:t>
      </w:r>
      <w:bookmarkEnd w:id="131"/>
      <w:bookmarkEnd w:id="132"/>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14:paraId="16E15BB8" w14:textId="77777777" w:rsidR="00C57D33" w:rsidRDefault="00C57D33" w:rsidP="00C57D33">
      <w:pPr>
        <w:pStyle w:val="Heading3"/>
      </w:pPr>
      <w:bookmarkStart w:id="133" w:name="_Toc361155805"/>
      <w:bookmarkStart w:id="134" w:name="_Toc368912310"/>
      <w:r>
        <w:t>Network</w:t>
      </w:r>
      <w:bookmarkEnd w:id="133"/>
      <w:bookmarkEnd w:id="134"/>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35" w:name="_Toc361155806"/>
      <w:bookmarkStart w:id="136" w:name="_Toc368912311"/>
      <w:r>
        <w:t>Others</w:t>
      </w:r>
      <w:bookmarkEnd w:id="135"/>
      <w:bookmarkEnd w:id="136"/>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37" w:name="_Toc361155807"/>
      <w:bookmarkStart w:id="138" w:name="_Toc368912312"/>
      <w:r>
        <w:t>Configuration</w:t>
      </w:r>
      <w:bookmarkEnd w:id="137"/>
      <w:bookmarkEnd w:id="138"/>
    </w:p>
    <w:p w14:paraId="3D0876E9" w14:textId="77777777" w:rsidR="004A27EA" w:rsidRP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r w:rsidR="000A3F25" w:rsidRPr="004A27EA">
        <w:rPr>
          <w:rFonts w:ascii="Arial" w:hAnsi="Arial" w:cs="Arial"/>
        </w:rPr>
        <w:t>has</w:t>
      </w:r>
      <w:r w:rsidRPr="004A27EA">
        <w:rPr>
          <w:rFonts w:ascii="Arial" w:hAnsi="Arial" w:cs="Arial"/>
        </w:rPr>
        <w:t xml:space="preserve"> to be detailed out here in this section and sub sections.]</w:t>
      </w:r>
    </w:p>
    <w:p w14:paraId="08C6A99B" w14:textId="77777777" w:rsidR="00C57D33" w:rsidRDefault="00C57D33" w:rsidP="00C57D33">
      <w:pPr>
        <w:pStyle w:val="Heading3"/>
        <w:ind w:left="691"/>
      </w:pPr>
      <w:bookmarkStart w:id="139" w:name="_Toc361155808"/>
      <w:bookmarkStart w:id="140" w:name="_Toc368912313"/>
      <w:r>
        <w:t>Operating System</w:t>
      </w:r>
      <w:bookmarkEnd w:id="139"/>
      <w:bookmarkEnd w:id="140"/>
    </w:p>
    <w:p w14:paraId="4865546F"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14:paraId="7264F7D8" w14:textId="77777777" w:rsidR="00C57D33" w:rsidRDefault="00C57D33" w:rsidP="00C57D33">
      <w:pPr>
        <w:pStyle w:val="Heading3"/>
        <w:ind w:left="691"/>
      </w:pPr>
      <w:bookmarkStart w:id="141" w:name="_Toc361155809"/>
      <w:bookmarkStart w:id="142" w:name="_Toc368912314"/>
      <w:r>
        <w:t>Database</w:t>
      </w:r>
      <w:bookmarkEnd w:id="141"/>
      <w:bookmarkEnd w:id="142"/>
    </w:p>
    <w:p w14:paraId="26850B4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590EC60F" w14:textId="77777777" w:rsidR="00C57D33" w:rsidRDefault="00C57D33" w:rsidP="00C57D33">
      <w:pPr>
        <w:pStyle w:val="Heading3"/>
        <w:ind w:left="691"/>
      </w:pPr>
      <w:bookmarkStart w:id="143" w:name="_Toc361155810"/>
      <w:bookmarkStart w:id="144" w:name="_Toc368912315"/>
      <w:r>
        <w:t>Network</w:t>
      </w:r>
      <w:bookmarkEnd w:id="143"/>
      <w:bookmarkEnd w:id="144"/>
      <w:r>
        <w:t xml:space="preserve"> </w:t>
      </w:r>
    </w:p>
    <w:p w14:paraId="26D125C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40A35EEB" w14:textId="77777777" w:rsidR="00C57D33" w:rsidRDefault="00C57D33" w:rsidP="00C57D33">
      <w:pPr>
        <w:pStyle w:val="Heading3"/>
        <w:ind w:left="691"/>
      </w:pPr>
      <w:bookmarkStart w:id="145" w:name="_Toc361155811"/>
      <w:bookmarkStart w:id="146" w:name="_Toc368912316"/>
      <w:r>
        <w:t>Desktop</w:t>
      </w:r>
      <w:bookmarkEnd w:id="145"/>
      <w:bookmarkEnd w:id="146"/>
    </w:p>
    <w:p w14:paraId="567D417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1E45B293" w14:textId="77777777" w:rsidR="00E120EC" w:rsidRDefault="00E120EC" w:rsidP="00E120EC">
      <w:pPr>
        <w:pStyle w:val="Heading1"/>
      </w:pPr>
      <w:bookmarkStart w:id="147" w:name="_Toc368912317"/>
      <w:r>
        <w:t>References</w:t>
      </w:r>
      <w:bookmarkEnd w:id="147"/>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8" w:name="_Toc368912318"/>
      <w:r>
        <w:t>Appendix</w:t>
      </w:r>
      <w:bookmarkEnd w:id="148"/>
    </w:p>
    <w:bookmarkEnd w:id="130"/>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9"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0"/>
      <w:footerReference w:type="default" r:id="rId2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9BE0" w14:textId="77777777" w:rsidR="00B43C09" w:rsidRDefault="00B43C09">
      <w:r>
        <w:separator/>
      </w:r>
    </w:p>
  </w:endnote>
  <w:endnote w:type="continuationSeparator" w:id="0">
    <w:p w14:paraId="30A87E5D" w14:textId="77777777" w:rsidR="00B43C09" w:rsidRDefault="00B4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DA7" w14:textId="77777777" w:rsidR="008B5D40" w:rsidRDefault="008B5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551" w14:textId="77777777" w:rsidR="008B5D40" w:rsidRDefault="008B5D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70CF281A"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C720DA">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B43C09">
      <w:fldChar w:fldCharType="begin"/>
    </w:r>
    <w:r w:rsidR="00B43C09">
      <w:instrText xml:space="preserve"> NUMPAGES </w:instrText>
    </w:r>
    <w:r w:rsidR="00B43C09">
      <w:fldChar w:fldCharType="separate"/>
    </w:r>
    <w:r w:rsidR="008B5D40">
      <w:rPr>
        <w:noProof/>
      </w:rPr>
      <w:t>13</w:t>
    </w:r>
    <w:r w:rsidR="00B43C09">
      <w:rPr>
        <w:noProof/>
      </w:rP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21E122F1"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C720DA">
      <w:rPr>
        <w:bCs/>
        <w:i/>
        <w:noProof/>
        <w:snapToGrid w:val="0"/>
        <w:sz w:val="14"/>
      </w:rPr>
      <w:t>05/03/2022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4453E" w14:textId="77777777" w:rsidR="00B43C09" w:rsidRDefault="00B43C09">
      <w:r>
        <w:separator/>
      </w:r>
    </w:p>
  </w:footnote>
  <w:footnote w:type="continuationSeparator" w:id="0">
    <w:p w14:paraId="4AE3110E" w14:textId="77777777" w:rsidR="00B43C09" w:rsidRDefault="00B43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E3FE" w14:textId="77777777" w:rsidR="008B5D40" w:rsidRDefault="008B5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6FF" w14:textId="77777777" w:rsidR="008B5D40" w:rsidRDefault="008B5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en.wikipedia.org/wiki/Data_mediation"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en.wikipedia.org/wiki/Data_transforma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ndex.php?title=Data_consolidation&amp;action=edit&amp;redlink=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6B567F-BB04-4C77-B48A-5811B7893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QT_HLD &amp; LLD</Template>
  <TotalTime>9</TotalTime>
  <Pages>1</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23976</CharactersWithSpaces>
  <SharedDoc>false</SharedDoc>
  <HLinks>
    <vt:vector size="444" baseType="variant">
      <vt:variant>
        <vt:i4>6619155</vt:i4>
      </vt:variant>
      <vt:variant>
        <vt:i4>435</vt:i4>
      </vt:variant>
      <vt:variant>
        <vt:i4>0</vt:i4>
      </vt:variant>
      <vt:variant>
        <vt:i4>5</vt:i4>
      </vt:variant>
      <vt:variant>
        <vt:lpwstr>http://en.wikipedia.org/w/index.php?title=Data_consolidation&amp;action=edit&amp;redlink=1</vt:lpwstr>
      </vt:variant>
      <vt:variant>
        <vt:lpwstr/>
      </vt:variant>
      <vt:variant>
        <vt:i4>4653108</vt:i4>
      </vt:variant>
      <vt:variant>
        <vt:i4>432</vt:i4>
      </vt:variant>
      <vt:variant>
        <vt:i4>0</vt:i4>
      </vt:variant>
      <vt:variant>
        <vt:i4>5</vt:i4>
      </vt:variant>
      <vt:variant>
        <vt:lpwstr>http://en.wikipedia.org/wiki/Data_mediation</vt:lpwstr>
      </vt:variant>
      <vt:variant>
        <vt:lpwstr/>
      </vt:variant>
      <vt:variant>
        <vt:i4>4063306</vt:i4>
      </vt:variant>
      <vt:variant>
        <vt:i4>429</vt:i4>
      </vt:variant>
      <vt:variant>
        <vt:i4>0</vt:i4>
      </vt:variant>
      <vt:variant>
        <vt:i4>5</vt:i4>
      </vt:variant>
      <vt:variant>
        <vt:lpwstr>http://en.wikipedia.org/wiki/Data_transformation</vt:lpwstr>
      </vt:variant>
      <vt:variant>
        <vt:lpwstr/>
      </vt:variant>
      <vt:variant>
        <vt:i4>1769529</vt:i4>
      </vt:variant>
      <vt:variant>
        <vt:i4>422</vt:i4>
      </vt:variant>
      <vt:variant>
        <vt:i4>0</vt:i4>
      </vt:variant>
      <vt:variant>
        <vt:i4>5</vt:i4>
      </vt:variant>
      <vt:variant>
        <vt:lpwstr/>
      </vt:variant>
      <vt:variant>
        <vt:lpwstr>_Toc368912318</vt:lpwstr>
      </vt:variant>
      <vt:variant>
        <vt:i4>1769529</vt:i4>
      </vt:variant>
      <vt:variant>
        <vt:i4>416</vt:i4>
      </vt:variant>
      <vt:variant>
        <vt:i4>0</vt:i4>
      </vt:variant>
      <vt:variant>
        <vt:i4>5</vt:i4>
      </vt:variant>
      <vt:variant>
        <vt:lpwstr/>
      </vt:variant>
      <vt:variant>
        <vt:lpwstr>_Toc368912317</vt:lpwstr>
      </vt:variant>
      <vt:variant>
        <vt:i4>1769529</vt:i4>
      </vt:variant>
      <vt:variant>
        <vt:i4>410</vt:i4>
      </vt:variant>
      <vt:variant>
        <vt:i4>0</vt:i4>
      </vt:variant>
      <vt:variant>
        <vt:i4>5</vt:i4>
      </vt:variant>
      <vt:variant>
        <vt:lpwstr/>
      </vt:variant>
      <vt:variant>
        <vt:lpwstr>_Toc368912316</vt:lpwstr>
      </vt:variant>
      <vt:variant>
        <vt:i4>1769529</vt:i4>
      </vt:variant>
      <vt:variant>
        <vt:i4>404</vt:i4>
      </vt:variant>
      <vt:variant>
        <vt:i4>0</vt:i4>
      </vt:variant>
      <vt:variant>
        <vt:i4>5</vt:i4>
      </vt:variant>
      <vt:variant>
        <vt:lpwstr/>
      </vt:variant>
      <vt:variant>
        <vt:lpwstr>_Toc368912315</vt:lpwstr>
      </vt:variant>
      <vt:variant>
        <vt:i4>1769529</vt:i4>
      </vt:variant>
      <vt:variant>
        <vt:i4>398</vt:i4>
      </vt:variant>
      <vt:variant>
        <vt:i4>0</vt:i4>
      </vt:variant>
      <vt:variant>
        <vt:i4>5</vt:i4>
      </vt:variant>
      <vt:variant>
        <vt:lpwstr/>
      </vt:variant>
      <vt:variant>
        <vt:lpwstr>_Toc368912314</vt:lpwstr>
      </vt:variant>
      <vt:variant>
        <vt:i4>1769529</vt:i4>
      </vt:variant>
      <vt:variant>
        <vt:i4>392</vt:i4>
      </vt:variant>
      <vt:variant>
        <vt:i4>0</vt:i4>
      </vt:variant>
      <vt:variant>
        <vt:i4>5</vt:i4>
      </vt:variant>
      <vt:variant>
        <vt:lpwstr/>
      </vt:variant>
      <vt:variant>
        <vt:lpwstr>_Toc368912313</vt:lpwstr>
      </vt:variant>
      <vt:variant>
        <vt:i4>1769529</vt:i4>
      </vt:variant>
      <vt:variant>
        <vt:i4>386</vt:i4>
      </vt:variant>
      <vt:variant>
        <vt:i4>0</vt:i4>
      </vt:variant>
      <vt:variant>
        <vt:i4>5</vt:i4>
      </vt:variant>
      <vt:variant>
        <vt:lpwstr/>
      </vt:variant>
      <vt:variant>
        <vt:lpwstr>_Toc368912312</vt:lpwstr>
      </vt:variant>
      <vt:variant>
        <vt:i4>1769529</vt:i4>
      </vt:variant>
      <vt:variant>
        <vt:i4>380</vt:i4>
      </vt:variant>
      <vt:variant>
        <vt:i4>0</vt:i4>
      </vt:variant>
      <vt:variant>
        <vt:i4>5</vt:i4>
      </vt:variant>
      <vt:variant>
        <vt:lpwstr/>
      </vt:variant>
      <vt:variant>
        <vt:lpwstr>_Toc368912311</vt:lpwstr>
      </vt:variant>
      <vt:variant>
        <vt:i4>1769529</vt:i4>
      </vt:variant>
      <vt:variant>
        <vt:i4>374</vt:i4>
      </vt:variant>
      <vt:variant>
        <vt:i4>0</vt:i4>
      </vt:variant>
      <vt:variant>
        <vt:i4>5</vt:i4>
      </vt:variant>
      <vt:variant>
        <vt:lpwstr/>
      </vt:variant>
      <vt:variant>
        <vt:lpwstr>_Toc368912310</vt:lpwstr>
      </vt:variant>
      <vt:variant>
        <vt:i4>1703993</vt:i4>
      </vt:variant>
      <vt:variant>
        <vt:i4>368</vt:i4>
      </vt:variant>
      <vt:variant>
        <vt:i4>0</vt:i4>
      </vt:variant>
      <vt:variant>
        <vt:i4>5</vt:i4>
      </vt:variant>
      <vt:variant>
        <vt:lpwstr/>
      </vt:variant>
      <vt:variant>
        <vt:lpwstr>_Toc368912309</vt:lpwstr>
      </vt:variant>
      <vt:variant>
        <vt:i4>1703993</vt:i4>
      </vt:variant>
      <vt:variant>
        <vt:i4>362</vt:i4>
      </vt:variant>
      <vt:variant>
        <vt:i4>0</vt:i4>
      </vt:variant>
      <vt:variant>
        <vt:i4>5</vt:i4>
      </vt:variant>
      <vt:variant>
        <vt:lpwstr/>
      </vt:variant>
      <vt:variant>
        <vt:lpwstr>_Toc368912308</vt:lpwstr>
      </vt:variant>
      <vt:variant>
        <vt:i4>1703993</vt:i4>
      </vt:variant>
      <vt:variant>
        <vt:i4>356</vt:i4>
      </vt:variant>
      <vt:variant>
        <vt:i4>0</vt:i4>
      </vt:variant>
      <vt:variant>
        <vt:i4>5</vt:i4>
      </vt:variant>
      <vt:variant>
        <vt:lpwstr/>
      </vt:variant>
      <vt:variant>
        <vt:lpwstr>_Toc368912307</vt:lpwstr>
      </vt:variant>
      <vt:variant>
        <vt:i4>1703993</vt:i4>
      </vt:variant>
      <vt:variant>
        <vt:i4>350</vt:i4>
      </vt:variant>
      <vt:variant>
        <vt:i4>0</vt:i4>
      </vt:variant>
      <vt:variant>
        <vt:i4>5</vt:i4>
      </vt:variant>
      <vt:variant>
        <vt:lpwstr/>
      </vt:variant>
      <vt:variant>
        <vt:lpwstr>_Toc368912306</vt:lpwstr>
      </vt:variant>
      <vt:variant>
        <vt:i4>1703993</vt:i4>
      </vt:variant>
      <vt:variant>
        <vt:i4>344</vt:i4>
      </vt:variant>
      <vt:variant>
        <vt:i4>0</vt:i4>
      </vt:variant>
      <vt:variant>
        <vt:i4>5</vt:i4>
      </vt:variant>
      <vt:variant>
        <vt:lpwstr/>
      </vt:variant>
      <vt:variant>
        <vt:lpwstr>_Toc368912305</vt:lpwstr>
      </vt:variant>
      <vt:variant>
        <vt:i4>1703993</vt:i4>
      </vt:variant>
      <vt:variant>
        <vt:i4>338</vt:i4>
      </vt:variant>
      <vt:variant>
        <vt:i4>0</vt:i4>
      </vt:variant>
      <vt:variant>
        <vt:i4>5</vt:i4>
      </vt:variant>
      <vt:variant>
        <vt:lpwstr/>
      </vt:variant>
      <vt:variant>
        <vt:lpwstr>_Toc368912304</vt:lpwstr>
      </vt:variant>
      <vt:variant>
        <vt:i4>1703993</vt:i4>
      </vt:variant>
      <vt:variant>
        <vt:i4>332</vt:i4>
      </vt:variant>
      <vt:variant>
        <vt:i4>0</vt:i4>
      </vt:variant>
      <vt:variant>
        <vt:i4>5</vt:i4>
      </vt:variant>
      <vt:variant>
        <vt:lpwstr/>
      </vt:variant>
      <vt:variant>
        <vt:lpwstr>_Toc368912303</vt:lpwstr>
      </vt:variant>
      <vt:variant>
        <vt:i4>1703993</vt:i4>
      </vt:variant>
      <vt:variant>
        <vt:i4>326</vt:i4>
      </vt:variant>
      <vt:variant>
        <vt:i4>0</vt:i4>
      </vt:variant>
      <vt:variant>
        <vt:i4>5</vt:i4>
      </vt:variant>
      <vt:variant>
        <vt:lpwstr/>
      </vt:variant>
      <vt:variant>
        <vt:lpwstr>_Toc368912302</vt:lpwstr>
      </vt:variant>
      <vt:variant>
        <vt:i4>1703993</vt:i4>
      </vt:variant>
      <vt:variant>
        <vt:i4>320</vt:i4>
      </vt:variant>
      <vt:variant>
        <vt:i4>0</vt:i4>
      </vt:variant>
      <vt:variant>
        <vt:i4>5</vt:i4>
      </vt:variant>
      <vt:variant>
        <vt:lpwstr/>
      </vt:variant>
      <vt:variant>
        <vt:lpwstr>_Toc368912301</vt:lpwstr>
      </vt:variant>
      <vt:variant>
        <vt:i4>1703993</vt:i4>
      </vt:variant>
      <vt:variant>
        <vt:i4>314</vt:i4>
      </vt:variant>
      <vt:variant>
        <vt:i4>0</vt:i4>
      </vt:variant>
      <vt:variant>
        <vt:i4>5</vt:i4>
      </vt:variant>
      <vt:variant>
        <vt:lpwstr/>
      </vt:variant>
      <vt:variant>
        <vt:lpwstr>_Toc368912300</vt:lpwstr>
      </vt:variant>
      <vt:variant>
        <vt:i4>1245240</vt:i4>
      </vt:variant>
      <vt:variant>
        <vt:i4>308</vt:i4>
      </vt:variant>
      <vt:variant>
        <vt:i4>0</vt:i4>
      </vt:variant>
      <vt:variant>
        <vt:i4>5</vt:i4>
      </vt:variant>
      <vt:variant>
        <vt:lpwstr/>
      </vt:variant>
      <vt:variant>
        <vt:lpwstr>_Toc368912299</vt:lpwstr>
      </vt:variant>
      <vt:variant>
        <vt:i4>1245240</vt:i4>
      </vt:variant>
      <vt:variant>
        <vt:i4>302</vt:i4>
      </vt:variant>
      <vt:variant>
        <vt:i4>0</vt:i4>
      </vt:variant>
      <vt:variant>
        <vt:i4>5</vt:i4>
      </vt:variant>
      <vt:variant>
        <vt:lpwstr/>
      </vt:variant>
      <vt:variant>
        <vt:lpwstr>_Toc368912298</vt:lpwstr>
      </vt:variant>
      <vt:variant>
        <vt:i4>1245240</vt:i4>
      </vt:variant>
      <vt:variant>
        <vt:i4>296</vt:i4>
      </vt:variant>
      <vt:variant>
        <vt:i4>0</vt:i4>
      </vt:variant>
      <vt:variant>
        <vt:i4>5</vt:i4>
      </vt:variant>
      <vt:variant>
        <vt:lpwstr/>
      </vt:variant>
      <vt:variant>
        <vt:lpwstr>_Toc368912297</vt:lpwstr>
      </vt:variant>
      <vt:variant>
        <vt:i4>1245240</vt:i4>
      </vt:variant>
      <vt:variant>
        <vt:i4>290</vt:i4>
      </vt:variant>
      <vt:variant>
        <vt:i4>0</vt:i4>
      </vt:variant>
      <vt:variant>
        <vt:i4>5</vt:i4>
      </vt:variant>
      <vt:variant>
        <vt:lpwstr/>
      </vt:variant>
      <vt:variant>
        <vt:lpwstr>_Toc368912296</vt:lpwstr>
      </vt:variant>
      <vt:variant>
        <vt:i4>1245240</vt:i4>
      </vt:variant>
      <vt:variant>
        <vt:i4>284</vt:i4>
      </vt:variant>
      <vt:variant>
        <vt:i4>0</vt:i4>
      </vt:variant>
      <vt:variant>
        <vt:i4>5</vt:i4>
      </vt:variant>
      <vt:variant>
        <vt:lpwstr/>
      </vt:variant>
      <vt:variant>
        <vt:lpwstr>_Toc368912295</vt:lpwstr>
      </vt:variant>
      <vt:variant>
        <vt:i4>1245240</vt:i4>
      </vt:variant>
      <vt:variant>
        <vt:i4>278</vt:i4>
      </vt:variant>
      <vt:variant>
        <vt:i4>0</vt:i4>
      </vt:variant>
      <vt:variant>
        <vt:i4>5</vt:i4>
      </vt:variant>
      <vt:variant>
        <vt:lpwstr/>
      </vt:variant>
      <vt:variant>
        <vt:lpwstr>_Toc368912294</vt:lpwstr>
      </vt:variant>
      <vt:variant>
        <vt:i4>1245240</vt:i4>
      </vt:variant>
      <vt:variant>
        <vt:i4>272</vt:i4>
      </vt:variant>
      <vt:variant>
        <vt:i4>0</vt:i4>
      </vt:variant>
      <vt:variant>
        <vt:i4>5</vt:i4>
      </vt:variant>
      <vt:variant>
        <vt:lpwstr/>
      </vt:variant>
      <vt:variant>
        <vt:lpwstr>_Toc368912293</vt:lpwstr>
      </vt:variant>
      <vt:variant>
        <vt:i4>1245240</vt:i4>
      </vt:variant>
      <vt:variant>
        <vt:i4>266</vt:i4>
      </vt:variant>
      <vt:variant>
        <vt:i4>0</vt:i4>
      </vt:variant>
      <vt:variant>
        <vt:i4>5</vt:i4>
      </vt:variant>
      <vt:variant>
        <vt:lpwstr/>
      </vt:variant>
      <vt:variant>
        <vt:lpwstr>_Toc368912292</vt:lpwstr>
      </vt:variant>
      <vt:variant>
        <vt:i4>1245240</vt:i4>
      </vt:variant>
      <vt:variant>
        <vt:i4>260</vt:i4>
      </vt:variant>
      <vt:variant>
        <vt:i4>0</vt:i4>
      </vt:variant>
      <vt:variant>
        <vt:i4>5</vt:i4>
      </vt:variant>
      <vt:variant>
        <vt:lpwstr/>
      </vt:variant>
      <vt:variant>
        <vt:lpwstr>_Toc368912291</vt:lpwstr>
      </vt:variant>
      <vt:variant>
        <vt:i4>1245240</vt:i4>
      </vt:variant>
      <vt:variant>
        <vt:i4>254</vt:i4>
      </vt:variant>
      <vt:variant>
        <vt:i4>0</vt:i4>
      </vt:variant>
      <vt:variant>
        <vt:i4>5</vt:i4>
      </vt:variant>
      <vt:variant>
        <vt:lpwstr/>
      </vt:variant>
      <vt:variant>
        <vt:lpwstr>_Toc368912290</vt:lpwstr>
      </vt:variant>
      <vt:variant>
        <vt:i4>1179704</vt:i4>
      </vt:variant>
      <vt:variant>
        <vt:i4>248</vt:i4>
      </vt:variant>
      <vt:variant>
        <vt:i4>0</vt:i4>
      </vt:variant>
      <vt:variant>
        <vt:i4>5</vt:i4>
      </vt:variant>
      <vt:variant>
        <vt:lpwstr/>
      </vt:variant>
      <vt:variant>
        <vt:lpwstr>_Toc368912289</vt:lpwstr>
      </vt:variant>
      <vt:variant>
        <vt:i4>1179704</vt:i4>
      </vt:variant>
      <vt:variant>
        <vt:i4>242</vt:i4>
      </vt:variant>
      <vt:variant>
        <vt:i4>0</vt:i4>
      </vt:variant>
      <vt:variant>
        <vt:i4>5</vt:i4>
      </vt:variant>
      <vt:variant>
        <vt:lpwstr/>
      </vt:variant>
      <vt:variant>
        <vt:lpwstr>_Toc368912288</vt:lpwstr>
      </vt:variant>
      <vt:variant>
        <vt:i4>1179704</vt:i4>
      </vt:variant>
      <vt:variant>
        <vt:i4>236</vt:i4>
      </vt:variant>
      <vt:variant>
        <vt:i4>0</vt:i4>
      </vt:variant>
      <vt:variant>
        <vt:i4>5</vt:i4>
      </vt:variant>
      <vt:variant>
        <vt:lpwstr/>
      </vt:variant>
      <vt:variant>
        <vt:lpwstr>_Toc368912287</vt:lpwstr>
      </vt:variant>
      <vt:variant>
        <vt:i4>1179704</vt:i4>
      </vt:variant>
      <vt:variant>
        <vt:i4>230</vt:i4>
      </vt:variant>
      <vt:variant>
        <vt:i4>0</vt:i4>
      </vt:variant>
      <vt:variant>
        <vt:i4>5</vt:i4>
      </vt:variant>
      <vt:variant>
        <vt:lpwstr/>
      </vt:variant>
      <vt:variant>
        <vt:lpwstr>_Toc368912286</vt:lpwstr>
      </vt:variant>
      <vt:variant>
        <vt:i4>1179704</vt:i4>
      </vt:variant>
      <vt:variant>
        <vt:i4>224</vt:i4>
      </vt:variant>
      <vt:variant>
        <vt:i4>0</vt:i4>
      </vt:variant>
      <vt:variant>
        <vt:i4>5</vt:i4>
      </vt:variant>
      <vt:variant>
        <vt:lpwstr/>
      </vt:variant>
      <vt:variant>
        <vt:lpwstr>_Toc368912285</vt:lpwstr>
      </vt:variant>
      <vt:variant>
        <vt:i4>1179704</vt:i4>
      </vt:variant>
      <vt:variant>
        <vt:i4>218</vt:i4>
      </vt:variant>
      <vt:variant>
        <vt:i4>0</vt:i4>
      </vt:variant>
      <vt:variant>
        <vt:i4>5</vt:i4>
      </vt:variant>
      <vt:variant>
        <vt:lpwstr/>
      </vt:variant>
      <vt:variant>
        <vt:lpwstr>_Toc368912284</vt:lpwstr>
      </vt:variant>
      <vt:variant>
        <vt:i4>1179704</vt:i4>
      </vt:variant>
      <vt:variant>
        <vt:i4>212</vt:i4>
      </vt:variant>
      <vt:variant>
        <vt:i4>0</vt:i4>
      </vt:variant>
      <vt:variant>
        <vt:i4>5</vt:i4>
      </vt:variant>
      <vt:variant>
        <vt:lpwstr/>
      </vt:variant>
      <vt:variant>
        <vt:lpwstr>_Toc368912283</vt:lpwstr>
      </vt:variant>
      <vt:variant>
        <vt:i4>1179704</vt:i4>
      </vt:variant>
      <vt:variant>
        <vt:i4>206</vt:i4>
      </vt:variant>
      <vt:variant>
        <vt:i4>0</vt:i4>
      </vt:variant>
      <vt:variant>
        <vt:i4>5</vt:i4>
      </vt:variant>
      <vt:variant>
        <vt:lpwstr/>
      </vt:variant>
      <vt:variant>
        <vt:lpwstr>_Toc368912282</vt:lpwstr>
      </vt:variant>
      <vt:variant>
        <vt:i4>1179704</vt:i4>
      </vt:variant>
      <vt:variant>
        <vt:i4>200</vt:i4>
      </vt:variant>
      <vt:variant>
        <vt:i4>0</vt:i4>
      </vt:variant>
      <vt:variant>
        <vt:i4>5</vt:i4>
      </vt:variant>
      <vt:variant>
        <vt:lpwstr/>
      </vt:variant>
      <vt:variant>
        <vt:lpwstr>_Toc368912281</vt:lpwstr>
      </vt:variant>
      <vt:variant>
        <vt:i4>1179704</vt:i4>
      </vt:variant>
      <vt:variant>
        <vt:i4>194</vt:i4>
      </vt:variant>
      <vt:variant>
        <vt:i4>0</vt:i4>
      </vt:variant>
      <vt:variant>
        <vt:i4>5</vt:i4>
      </vt:variant>
      <vt:variant>
        <vt:lpwstr/>
      </vt:variant>
      <vt:variant>
        <vt:lpwstr>_Toc368912280</vt:lpwstr>
      </vt:variant>
      <vt:variant>
        <vt:i4>1900600</vt:i4>
      </vt:variant>
      <vt:variant>
        <vt:i4>188</vt:i4>
      </vt:variant>
      <vt:variant>
        <vt:i4>0</vt:i4>
      </vt:variant>
      <vt:variant>
        <vt:i4>5</vt:i4>
      </vt:variant>
      <vt:variant>
        <vt:lpwstr/>
      </vt:variant>
      <vt:variant>
        <vt:lpwstr>_Toc368912279</vt:lpwstr>
      </vt:variant>
      <vt:variant>
        <vt:i4>1900600</vt:i4>
      </vt:variant>
      <vt:variant>
        <vt:i4>182</vt:i4>
      </vt:variant>
      <vt:variant>
        <vt:i4>0</vt:i4>
      </vt:variant>
      <vt:variant>
        <vt:i4>5</vt:i4>
      </vt:variant>
      <vt:variant>
        <vt:lpwstr/>
      </vt:variant>
      <vt:variant>
        <vt:lpwstr>_Toc368912278</vt:lpwstr>
      </vt:variant>
      <vt:variant>
        <vt:i4>1900600</vt:i4>
      </vt:variant>
      <vt:variant>
        <vt:i4>176</vt:i4>
      </vt:variant>
      <vt:variant>
        <vt:i4>0</vt:i4>
      </vt:variant>
      <vt:variant>
        <vt:i4>5</vt:i4>
      </vt:variant>
      <vt:variant>
        <vt:lpwstr/>
      </vt:variant>
      <vt:variant>
        <vt:lpwstr>_Toc368912277</vt:lpwstr>
      </vt:variant>
      <vt:variant>
        <vt:i4>1900600</vt:i4>
      </vt:variant>
      <vt:variant>
        <vt:i4>170</vt:i4>
      </vt:variant>
      <vt:variant>
        <vt:i4>0</vt:i4>
      </vt:variant>
      <vt:variant>
        <vt:i4>5</vt:i4>
      </vt:variant>
      <vt:variant>
        <vt:lpwstr/>
      </vt:variant>
      <vt:variant>
        <vt:lpwstr>_Toc368912276</vt:lpwstr>
      </vt:variant>
      <vt:variant>
        <vt:i4>1900600</vt:i4>
      </vt:variant>
      <vt:variant>
        <vt:i4>164</vt:i4>
      </vt:variant>
      <vt:variant>
        <vt:i4>0</vt:i4>
      </vt:variant>
      <vt:variant>
        <vt:i4>5</vt:i4>
      </vt:variant>
      <vt:variant>
        <vt:lpwstr/>
      </vt:variant>
      <vt:variant>
        <vt:lpwstr>_Toc368912275</vt:lpwstr>
      </vt:variant>
      <vt:variant>
        <vt:i4>1900600</vt:i4>
      </vt:variant>
      <vt:variant>
        <vt:i4>158</vt:i4>
      </vt:variant>
      <vt:variant>
        <vt:i4>0</vt:i4>
      </vt:variant>
      <vt:variant>
        <vt:i4>5</vt:i4>
      </vt:variant>
      <vt:variant>
        <vt:lpwstr/>
      </vt:variant>
      <vt:variant>
        <vt:lpwstr>_Toc368912274</vt:lpwstr>
      </vt:variant>
      <vt:variant>
        <vt:i4>1900600</vt:i4>
      </vt:variant>
      <vt:variant>
        <vt:i4>152</vt:i4>
      </vt:variant>
      <vt:variant>
        <vt:i4>0</vt:i4>
      </vt:variant>
      <vt:variant>
        <vt:i4>5</vt:i4>
      </vt:variant>
      <vt:variant>
        <vt:lpwstr/>
      </vt:variant>
      <vt:variant>
        <vt:lpwstr>_Toc368912273</vt:lpwstr>
      </vt:variant>
      <vt:variant>
        <vt:i4>1900600</vt:i4>
      </vt:variant>
      <vt:variant>
        <vt:i4>146</vt:i4>
      </vt:variant>
      <vt:variant>
        <vt:i4>0</vt:i4>
      </vt:variant>
      <vt:variant>
        <vt:i4>5</vt:i4>
      </vt:variant>
      <vt:variant>
        <vt:lpwstr/>
      </vt:variant>
      <vt:variant>
        <vt:lpwstr>_Toc368912272</vt:lpwstr>
      </vt:variant>
      <vt:variant>
        <vt:i4>1900600</vt:i4>
      </vt:variant>
      <vt:variant>
        <vt:i4>140</vt:i4>
      </vt:variant>
      <vt:variant>
        <vt:i4>0</vt:i4>
      </vt:variant>
      <vt:variant>
        <vt:i4>5</vt:i4>
      </vt:variant>
      <vt:variant>
        <vt:lpwstr/>
      </vt:variant>
      <vt:variant>
        <vt:lpwstr>_Toc368912271</vt:lpwstr>
      </vt:variant>
      <vt:variant>
        <vt:i4>1900600</vt:i4>
      </vt:variant>
      <vt:variant>
        <vt:i4>134</vt:i4>
      </vt:variant>
      <vt:variant>
        <vt:i4>0</vt:i4>
      </vt:variant>
      <vt:variant>
        <vt:i4>5</vt:i4>
      </vt:variant>
      <vt:variant>
        <vt:lpwstr/>
      </vt:variant>
      <vt:variant>
        <vt:lpwstr>_Toc368912270</vt:lpwstr>
      </vt:variant>
      <vt:variant>
        <vt:i4>1835064</vt:i4>
      </vt:variant>
      <vt:variant>
        <vt:i4>128</vt:i4>
      </vt:variant>
      <vt:variant>
        <vt:i4>0</vt:i4>
      </vt:variant>
      <vt:variant>
        <vt:i4>5</vt:i4>
      </vt:variant>
      <vt:variant>
        <vt:lpwstr/>
      </vt:variant>
      <vt:variant>
        <vt:lpwstr>_Toc368912269</vt:lpwstr>
      </vt:variant>
      <vt:variant>
        <vt:i4>1835064</vt:i4>
      </vt:variant>
      <vt:variant>
        <vt:i4>122</vt:i4>
      </vt:variant>
      <vt:variant>
        <vt:i4>0</vt:i4>
      </vt:variant>
      <vt:variant>
        <vt:i4>5</vt:i4>
      </vt:variant>
      <vt:variant>
        <vt:lpwstr/>
      </vt:variant>
      <vt:variant>
        <vt:lpwstr>_Toc368912268</vt:lpwstr>
      </vt:variant>
      <vt:variant>
        <vt:i4>1835064</vt:i4>
      </vt:variant>
      <vt:variant>
        <vt:i4>116</vt:i4>
      </vt:variant>
      <vt:variant>
        <vt:i4>0</vt:i4>
      </vt:variant>
      <vt:variant>
        <vt:i4>5</vt:i4>
      </vt:variant>
      <vt:variant>
        <vt:lpwstr/>
      </vt:variant>
      <vt:variant>
        <vt:lpwstr>_Toc368912267</vt:lpwstr>
      </vt:variant>
      <vt:variant>
        <vt:i4>1835064</vt:i4>
      </vt:variant>
      <vt:variant>
        <vt:i4>110</vt:i4>
      </vt:variant>
      <vt:variant>
        <vt:i4>0</vt:i4>
      </vt:variant>
      <vt:variant>
        <vt:i4>5</vt:i4>
      </vt:variant>
      <vt:variant>
        <vt:lpwstr/>
      </vt:variant>
      <vt:variant>
        <vt:lpwstr>_Toc368912266</vt:lpwstr>
      </vt:variant>
      <vt:variant>
        <vt:i4>1835064</vt:i4>
      </vt:variant>
      <vt:variant>
        <vt:i4>104</vt:i4>
      </vt:variant>
      <vt:variant>
        <vt:i4>0</vt:i4>
      </vt:variant>
      <vt:variant>
        <vt:i4>5</vt:i4>
      </vt:variant>
      <vt:variant>
        <vt:lpwstr/>
      </vt:variant>
      <vt:variant>
        <vt:lpwstr>_Toc368912265</vt:lpwstr>
      </vt:variant>
      <vt:variant>
        <vt:i4>1835064</vt:i4>
      </vt:variant>
      <vt:variant>
        <vt:i4>98</vt:i4>
      </vt:variant>
      <vt:variant>
        <vt:i4>0</vt:i4>
      </vt:variant>
      <vt:variant>
        <vt:i4>5</vt:i4>
      </vt:variant>
      <vt:variant>
        <vt:lpwstr/>
      </vt:variant>
      <vt:variant>
        <vt:lpwstr>_Toc368912264</vt:lpwstr>
      </vt:variant>
      <vt:variant>
        <vt:i4>1835064</vt:i4>
      </vt:variant>
      <vt:variant>
        <vt:i4>92</vt:i4>
      </vt:variant>
      <vt:variant>
        <vt:i4>0</vt:i4>
      </vt:variant>
      <vt:variant>
        <vt:i4>5</vt:i4>
      </vt:variant>
      <vt:variant>
        <vt:lpwstr/>
      </vt:variant>
      <vt:variant>
        <vt:lpwstr>_Toc368912263</vt:lpwstr>
      </vt:variant>
      <vt:variant>
        <vt:i4>1835064</vt:i4>
      </vt:variant>
      <vt:variant>
        <vt:i4>86</vt:i4>
      </vt:variant>
      <vt:variant>
        <vt:i4>0</vt:i4>
      </vt:variant>
      <vt:variant>
        <vt:i4>5</vt:i4>
      </vt:variant>
      <vt:variant>
        <vt:lpwstr/>
      </vt:variant>
      <vt:variant>
        <vt:lpwstr>_Toc368912262</vt:lpwstr>
      </vt:variant>
      <vt:variant>
        <vt:i4>1835064</vt:i4>
      </vt:variant>
      <vt:variant>
        <vt:i4>80</vt:i4>
      </vt:variant>
      <vt:variant>
        <vt:i4>0</vt:i4>
      </vt:variant>
      <vt:variant>
        <vt:i4>5</vt:i4>
      </vt:variant>
      <vt:variant>
        <vt:lpwstr/>
      </vt:variant>
      <vt:variant>
        <vt:lpwstr>_Toc368912261</vt:lpwstr>
      </vt:variant>
      <vt:variant>
        <vt:i4>1835064</vt:i4>
      </vt:variant>
      <vt:variant>
        <vt:i4>74</vt:i4>
      </vt:variant>
      <vt:variant>
        <vt:i4>0</vt:i4>
      </vt:variant>
      <vt:variant>
        <vt:i4>5</vt:i4>
      </vt:variant>
      <vt:variant>
        <vt:lpwstr/>
      </vt:variant>
      <vt:variant>
        <vt:lpwstr>_Toc368912260</vt:lpwstr>
      </vt:variant>
      <vt:variant>
        <vt:i4>2031672</vt:i4>
      </vt:variant>
      <vt:variant>
        <vt:i4>68</vt:i4>
      </vt:variant>
      <vt:variant>
        <vt:i4>0</vt:i4>
      </vt:variant>
      <vt:variant>
        <vt:i4>5</vt:i4>
      </vt:variant>
      <vt:variant>
        <vt:lpwstr/>
      </vt:variant>
      <vt:variant>
        <vt:lpwstr>_Toc368912259</vt:lpwstr>
      </vt:variant>
      <vt:variant>
        <vt:i4>2031672</vt:i4>
      </vt:variant>
      <vt:variant>
        <vt:i4>62</vt:i4>
      </vt:variant>
      <vt:variant>
        <vt:i4>0</vt:i4>
      </vt:variant>
      <vt:variant>
        <vt:i4>5</vt:i4>
      </vt:variant>
      <vt:variant>
        <vt:lpwstr/>
      </vt:variant>
      <vt:variant>
        <vt:lpwstr>_Toc368912258</vt:lpwstr>
      </vt:variant>
      <vt:variant>
        <vt:i4>2031672</vt:i4>
      </vt:variant>
      <vt:variant>
        <vt:i4>56</vt:i4>
      </vt:variant>
      <vt:variant>
        <vt:i4>0</vt:i4>
      </vt:variant>
      <vt:variant>
        <vt:i4>5</vt:i4>
      </vt:variant>
      <vt:variant>
        <vt:lpwstr/>
      </vt:variant>
      <vt:variant>
        <vt:lpwstr>_Toc368912257</vt:lpwstr>
      </vt:variant>
      <vt:variant>
        <vt:i4>2031672</vt:i4>
      </vt:variant>
      <vt:variant>
        <vt:i4>50</vt:i4>
      </vt:variant>
      <vt:variant>
        <vt:i4>0</vt:i4>
      </vt:variant>
      <vt:variant>
        <vt:i4>5</vt:i4>
      </vt:variant>
      <vt:variant>
        <vt:lpwstr/>
      </vt:variant>
      <vt:variant>
        <vt:lpwstr>_Toc368912256</vt:lpwstr>
      </vt:variant>
      <vt:variant>
        <vt:i4>2031672</vt:i4>
      </vt:variant>
      <vt:variant>
        <vt:i4>44</vt:i4>
      </vt:variant>
      <vt:variant>
        <vt:i4>0</vt:i4>
      </vt:variant>
      <vt:variant>
        <vt:i4>5</vt:i4>
      </vt:variant>
      <vt:variant>
        <vt:lpwstr/>
      </vt:variant>
      <vt:variant>
        <vt:lpwstr>_Toc368912255</vt:lpwstr>
      </vt:variant>
      <vt:variant>
        <vt:i4>2031672</vt:i4>
      </vt:variant>
      <vt:variant>
        <vt:i4>38</vt:i4>
      </vt:variant>
      <vt:variant>
        <vt:i4>0</vt:i4>
      </vt:variant>
      <vt:variant>
        <vt:i4>5</vt:i4>
      </vt:variant>
      <vt:variant>
        <vt:lpwstr/>
      </vt:variant>
      <vt:variant>
        <vt:lpwstr>_Toc368912254</vt:lpwstr>
      </vt:variant>
      <vt:variant>
        <vt:i4>2031672</vt:i4>
      </vt:variant>
      <vt:variant>
        <vt:i4>32</vt:i4>
      </vt:variant>
      <vt:variant>
        <vt:i4>0</vt:i4>
      </vt:variant>
      <vt:variant>
        <vt:i4>5</vt:i4>
      </vt:variant>
      <vt:variant>
        <vt:lpwstr/>
      </vt:variant>
      <vt:variant>
        <vt:lpwstr>_Toc368912253</vt:lpwstr>
      </vt:variant>
      <vt:variant>
        <vt:i4>2031672</vt:i4>
      </vt:variant>
      <vt:variant>
        <vt:i4>26</vt:i4>
      </vt:variant>
      <vt:variant>
        <vt:i4>0</vt:i4>
      </vt:variant>
      <vt:variant>
        <vt:i4>5</vt:i4>
      </vt:variant>
      <vt:variant>
        <vt:lpwstr/>
      </vt:variant>
      <vt:variant>
        <vt:lpwstr>_Toc368912252</vt:lpwstr>
      </vt:variant>
      <vt:variant>
        <vt:i4>2031672</vt:i4>
      </vt:variant>
      <vt:variant>
        <vt:i4>20</vt:i4>
      </vt:variant>
      <vt:variant>
        <vt:i4>0</vt:i4>
      </vt:variant>
      <vt:variant>
        <vt:i4>5</vt:i4>
      </vt:variant>
      <vt:variant>
        <vt:lpwstr/>
      </vt:variant>
      <vt:variant>
        <vt:lpwstr>_Toc368912251</vt:lpwstr>
      </vt:variant>
      <vt:variant>
        <vt:i4>2031672</vt:i4>
      </vt:variant>
      <vt:variant>
        <vt:i4>14</vt:i4>
      </vt:variant>
      <vt:variant>
        <vt:i4>0</vt:i4>
      </vt:variant>
      <vt:variant>
        <vt:i4>5</vt:i4>
      </vt:variant>
      <vt:variant>
        <vt:lpwstr/>
      </vt:variant>
      <vt:variant>
        <vt:lpwstr>_Toc368912250</vt:lpwstr>
      </vt:variant>
      <vt:variant>
        <vt:i4>1966136</vt:i4>
      </vt:variant>
      <vt:variant>
        <vt:i4>8</vt:i4>
      </vt:variant>
      <vt:variant>
        <vt:i4>0</vt:i4>
      </vt:variant>
      <vt:variant>
        <vt:i4>5</vt:i4>
      </vt:variant>
      <vt:variant>
        <vt:lpwstr/>
      </vt:variant>
      <vt:variant>
        <vt:lpwstr>_Toc368912249</vt:lpwstr>
      </vt:variant>
      <vt:variant>
        <vt:i4>1966136</vt:i4>
      </vt:variant>
      <vt:variant>
        <vt:i4>2</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Krithiga Lakshmi, K</cp:lastModifiedBy>
  <cp:revision>2</cp:revision>
  <dcterms:created xsi:type="dcterms:W3CDTF">2022-03-08T15:07:00Z</dcterms:created>
  <dcterms:modified xsi:type="dcterms:W3CDTF">2022-05-03T03:29:00Z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